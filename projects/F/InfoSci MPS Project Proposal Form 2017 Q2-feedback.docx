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494D9" w14:textId="77777777" w:rsidR="004F7F4B" w:rsidRDefault="005F6CF1" w:rsidP="004F7F4B">
      <w:pPr>
        <w:pStyle w:val="Heading1"/>
      </w:pPr>
      <w:r w:rsidRPr="001D29C3">
        <w:rPr>
          <w:noProof/>
        </w:rPr>
        <w:drawing>
          <wp:anchor distT="0" distB="0" distL="114300" distR="114300" simplePos="0" relativeHeight="251659264" behindDoc="0" locked="0" layoutInCell="1" allowOverlap="1" wp14:anchorId="61C44522" wp14:editId="419D0716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2628900" cy="751914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-standard-lockup-with-se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1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29C3">
        <w:rPr>
          <w:noProof/>
        </w:rPr>
        <w:drawing>
          <wp:anchor distT="0" distB="0" distL="114300" distR="114300" simplePos="0" relativeHeight="251658240" behindDoc="0" locked="0" layoutInCell="1" allowOverlap="1" wp14:anchorId="4025B9BF" wp14:editId="0253BDAA">
            <wp:simplePos x="4295775" y="457200"/>
            <wp:positionH relativeFrom="margin">
              <wp:align>right</wp:align>
            </wp:positionH>
            <wp:positionV relativeFrom="margin">
              <wp:align>top</wp:align>
            </wp:positionV>
            <wp:extent cx="1481455" cy="795655"/>
            <wp:effectExtent l="0" t="0" r="0" b="0"/>
            <wp:wrapTopAndBottom/>
            <wp:docPr id="5" name="Picture 5" descr="Logos/cis-logo-exports-final-8-2015-3/Web/2_Department_Lockups/InformationScience/cis-infosci-2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s/cis-logo-exports-final-8-2015-3/Web/2_Department_Lockups/InformationScience/cis-infosci-2-col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7F4B">
        <w:t>Master of Professional Studies in Information Science</w:t>
      </w:r>
    </w:p>
    <w:p w14:paraId="55CF103D" w14:textId="77777777" w:rsidR="001135C9" w:rsidRPr="00A81FE0" w:rsidRDefault="00D73305" w:rsidP="006B5BB5">
      <w:pPr>
        <w:pStyle w:val="Heading1"/>
        <w:rPr>
          <w:rFonts w:cs="Arial"/>
        </w:rPr>
      </w:pPr>
      <w:r>
        <w:rPr>
          <w:rFonts w:cs="Arial"/>
        </w:rPr>
        <w:t xml:space="preserve">Sponsored </w:t>
      </w:r>
      <w:r w:rsidR="005F71FA" w:rsidRPr="00A81FE0">
        <w:rPr>
          <w:rFonts w:cs="Arial"/>
        </w:rPr>
        <w:t>Project Proposal Form</w:t>
      </w:r>
      <w:r w:rsidR="004F05D8">
        <w:rPr>
          <w:rFonts w:cs="Arial"/>
        </w:rPr>
        <w:t xml:space="preserve"> – Spring 2018</w:t>
      </w:r>
    </w:p>
    <w:p w14:paraId="03AED1F9" w14:textId="77777777" w:rsidR="00186FA2" w:rsidRDefault="00186FA2" w:rsidP="001D29C3">
      <w:r>
        <w:t xml:space="preserve">Please complete the following project proposal form to sponsor an MPS Project. This form will be used to determine if your project is appropriate </w:t>
      </w:r>
      <w:r w:rsidR="00320ADF">
        <w:t xml:space="preserve">for MPS students </w:t>
      </w:r>
      <w:r>
        <w:t>and</w:t>
      </w:r>
      <w:bookmarkStart w:id="0" w:name="_GoBack"/>
      <w:bookmarkEnd w:id="0"/>
      <w:r>
        <w:t xml:space="preserve"> </w:t>
      </w:r>
      <w:r w:rsidR="00320ADF">
        <w:t xml:space="preserve">whether it is </w:t>
      </w:r>
      <w:r>
        <w:t>of sufficient scope</w:t>
      </w:r>
      <w:r w:rsidR="00320ADF">
        <w:t xml:space="preserve"> for a semester long</w:t>
      </w:r>
      <w:r w:rsidR="001C7F23">
        <w:t xml:space="preserve"> project (~400-500 person-hours)</w:t>
      </w:r>
      <w:r>
        <w:t>.</w:t>
      </w:r>
      <w:r w:rsidR="00320ADF">
        <w:t xml:space="preserve"> We will assign teams with complementary </w:t>
      </w:r>
      <w:r w:rsidR="00821A14">
        <w:t>skills</w:t>
      </w:r>
      <w:r w:rsidR="00320ADF">
        <w:t xml:space="preserve"> based on the skills and experience you list in this form.</w:t>
      </w:r>
      <w:r w:rsidR="00F91F90">
        <w:t xml:space="preserve"> </w:t>
      </w:r>
      <w:r>
        <w:t xml:space="preserve">We will also share </w:t>
      </w:r>
      <w:r w:rsidR="00F91F90">
        <w:t>most of this form with the students to help them make their top project choices</w:t>
      </w:r>
      <w:r w:rsidR="00320ADF">
        <w:t xml:space="preserve"> before we assign the projects</w:t>
      </w:r>
      <w:r w:rsidR="00F91F90">
        <w:t>.</w:t>
      </w:r>
    </w:p>
    <w:p w14:paraId="64BA00D1" w14:textId="77777777" w:rsidR="00186FA2" w:rsidRPr="006B5BB5" w:rsidRDefault="00186FA2" w:rsidP="00320ADF">
      <w:pPr>
        <w:spacing w:before="120"/>
      </w:pPr>
      <w:r>
        <w:t xml:space="preserve">Please direct any questions to the MPS Project Coordinator: </w:t>
      </w:r>
      <w:hyperlink r:id="rId12" w:history="1">
        <w:r w:rsidRPr="00AE7EA2">
          <w:rPr>
            <w:rStyle w:val="Hyperlink"/>
          </w:rPr>
          <w:t>is-mps-projects@cornell.edu</w:t>
        </w:r>
      </w:hyperlink>
    </w:p>
    <w:p w14:paraId="4EBE3714" w14:textId="77777777" w:rsidR="005F71FA" w:rsidRPr="00A81FE0" w:rsidRDefault="005F71FA" w:rsidP="001D29C3">
      <w:pPr>
        <w:rPr>
          <w:rFonts w:cs="Arial"/>
        </w:rPr>
      </w:pP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630"/>
        <w:gridCol w:w="990"/>
        <w:gridCol w:w="630"/>
        <w:gridCol w:w="990"/>
        <w:gridCol w:w="900"/>
        <w:gridCol w:w="900"/>
        <w:gridCol w:w="1080"/>
        <w:gridCol w:w="1890"/>
        <w:gridCol w:w="810"/>
        <w:gridCol w:w="1980"/>
      </w:tblGrid>
      <w:tr w:rsidR="00AA7613" w:rsidRPr="00A81FE0" w14:paraId="2317E055" w14:textId="77777777" w:rsidTr="00186FA2">
        <w:trPr>
          <w:trHeight w:val="102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53DC58" w14:textId="77777777" w:rsidR="00AA7613" w:rsidRPr="00A81FE0" w:rsidRDefault="00AA7613" w:rsidP="00AA7613">
            <w:pPr>
              <w:pStyle w:val="Field"/>
              <w:jc w:val="right"/>
            </w:pPr>
            <w:r>
              <w:t>Sponsor</w:t>
            </w:r>
            <w:r w:rsidRPr="00A81FE0">
              <w:t xml:space="preserve"> Name</w:t>
            </w:r>
          </w:p>
        </w:tc>
        <w:tc>
          <w:tcPr>
            <w:tcW w:w="63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1342" w14:textId="77777777" w:rsidR="00AA7613" w:rsidRPr="00A81FE0" w:rsidRDefault="00AA7613" w:rsidP="00AA7613">
            <w:r>
              <w:t>Microsoft Research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6A4850C" w14:textId="77777777" w:rsidR="00AA7613" w:rsidRPr="00A81FE0" w:rsidRDefault="00AA7613" w:rsidP="00AA7613">
            <w:pPr>
              <w:pStyle w:val="Field"/>
              <w:jc w:val="right"/>
            </w:pPr>
            <w:r w:rsidRPr="00A81FE0">
              <w:t>Date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EE6F" w14:textId="77777777" w:rsidR="00AA7613" w:rsidRPr="00A81FE0" w:rsidRDefault="00EA4EC4" w:rsidP="00AA7613">
            <w:r>
              <w:t>12/1/2017</w:t>
            </w:r>
          </w:p>
        </w:tc>
      </w:tr>
      <w:tr w:rsidR="00AA7613" w:rsidRPr="00A81FE0" w14:paraId="250F3D28" w14:textId="77777777" w:rsidTr="001C7F23">
        <w:trPr>
          <w:trHeight w:val="129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05E5B5" w14:textId="77777777" w:rsidR="00AA7613" w:rsidRPr="00A81FE0" w:rsidRDefault="00AA7613" w:rsidP="00AA7613">
            <w:pPr>
              <w:pStyle w:val="Field"/>
              <w:jc w:val="right"/>
            </w:pPr>
            <w:r w:rsidRPr="00A81FE0">
              <w:t>Contact Name</w:t>
            </w:r>
            <w:r>
              <w:t>(s)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3FE0" w14:textId="77777777" w:rsidR="00AA7613" w:rsidRPr="00A81FE0" w:rsidRDefault="00EA4EC4" w:rsidP="00AA7613">
            <w:r>
              <w:t>Tom Ball, Peli de Halleux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A81362A" w14:textId="77777777" w:rsidR="00AA7613" w:rsidRPr="00A81FE0" w:rsidRDefault="00AA7613" w:rsidP="00AA7613">
            <w:pPr>
              <w:pStyle w:val="Field"/>
              <w:jc w:val="center"/>
            </w:pPr>
            <w:r w:rsidRPr="00A81FE0">
              <w:t>Email</w:t>
            </w:r>
            <w:r>
              <w:t>(s)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AF2B" w14:textId="77777777" w:rsidR="00AA7613" w:rsidRPr="00A81FE0" w:rsidRDefault="00EA4EC4" w:rsidP="00AA7613">
            <w:r>
              <w:t>{</w:t>
            </w:r>
            <w:proofErr w:type="spellStart"/>
            <w:r>
              <w:t>tball,jhalleux</w:t>
            </w:r>
            <w:proofErr w:type="spellEnd"/>
            <w:r>
              <w:t>}@microsoft.com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D7CA27" w14:textId="77777777" w:rsidR="00AA7613" w:rsidRPr="00A81FE0" w:rsidRDefault="00AA7613" w:rsidP="00AA7613">
            <w:pPr>
              <w:pStyle w:val="Field"/>
              <w:jc w:val="right"/>
            </w:pPr>
            <w:r>
              <w:t>Phone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2996" w14:textId="77777777" w:rsidR="00AA7613" w:rsidRPr="00A81FE0" w:rsidRDefault="00EA4EC4" w:rsidP="00AA7613">
            <w:r>
              <w:t>425-703-8591</w:t>
            </w:r>
          </w:p>
        </w:tc>
      </w:tr>
      <w:tr w:rsidR="00AA7613" w:rsidRPr="00A81FE0" w14:paraId="138E6A0A" w14:textId="77777777" w:rsidTr="00EF0944">
        <w:trPr>
          <w:trHeight w:val="66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A9DCF4" w14:textId="77777777" w:rsidR="00AA7613" w:rsidRPr="00D04B02" w:rsidRDefault="00AA7613" w:rsidP="00AA7613">
            <w:pPr>
              <w:pStyle w:val="Field"/>
              <w:rPr>
                <w:u w:val="single"/>
              </w:rPr>
            </w:pPr>
            <w:r w:rsidRPr="00D04B02">
              <w:t>Description of the Sponsor</w:t>
            </w:r>
          </w:p>
        </w:tc>
      </w:tr>
      <w:tr w:rsidR="00AA7613" w:rsidRPr="00A81FE0" w14:paraId="20FE37EA" w14:textId="77777777" w:rsidTr="00320ADF">
        <w:trPr>
          <w:trHeight w:val="912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BC9A" w14:textId="77777777" w:rsidR="00AA7613" w:rsidRPr="00A81FE0" w:rsidRDefault="00AA7613" w:rsidP="00AA7613">
            <w:r>
              <w:t xml:space="preserve">Founded in 1975, Microsoft (Nasdaq “MSFT”) is the worldwide leader in software, services, devices and solutions that help people and businesses realize their full potential. Read more at </w:t>
            </w:r>
            <w:hyperlink r:id="rId13" w:history="1">
              <w:r w:rsidRPr="002B6D09">
                <w:rPr>
                  <w:rStyle w:val="Hyperlink"/>
                </w:rPr>
                <w:t>https://news.microsoft.com/facts-about-microsoft/</w:t>
              </w:r>
            </w:hyperlink>
          </w:p>
        </w:tc>
      </w:tr>
      <w:tr w:rsidR="00AA7613" w:rsidRPr="00A81FE0" w14:paraId="332FF96D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B3C8EC" w14:textId="77777777" w:rsidR="00AA7613" w:rsidRPr="00A81FE0" w:rsidRDefault="00AA7613" w:rsidP="00AA7613">
            <w:pPr>
              <w:pStyle w:val="Field"/>
            </w:pPr>
            <w:r>
              <w:t>Please indicate which academic year and semester you would like to propose your project.</w:t>
            </w:r>
          </w:p>
        </w:tc>
      </w:tr>
      <w:tr w:rsidR="00AA7613" w:rsidRPr="00A81FE0" w14:paraId="4F7BEBEF" w14:textId="77777777" w:rsidTr="001C7F23">
        <w:trPr>
          <w:trHeight w:val="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08F75" w14:textId="77777777" w:rsidR="00AA7613" w:rsidRDefault="00AA7613" w:rsidP="00AA7613">
            <w:pPr>
              <w:pStyle w:val="Field"/>
              <w:jc w:val="center"/>
            </w:pPr>
            <w:r>
              <w:t>Year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5293" w14:textId="77777777" w:rsidR="00AA7613" w:rsidRPr="00A81FE0" w:rsidRDefault="00AA7613" w:rsidP="00AA7613">
            <w:r>
              <w:t>2018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C8876D" w14:textId="77777777" w:rsidR="00AA7613" w:rsidRDefault="00AA7613" w:rsidP="00AA7613">
            <w:pPr>
              <w:pStyle w:val="Field"/>
              <w:jc w:val="center"/>
            </w:pPr>
            <w:r>
              <w:t>Semester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003904" w14:textId="77777777" w:rsidR="00AA7613" w:rsidRPr="00A81FE0" w:rsidRDefault="00AA7613" w:rsidP="00AA7613">
            <w:pPr>
              <w:jc w:val="center"/>
            </w:pPr>
            <w:r>
              <w:fldChar w:fldCharType="begin">
                <w:ffData>
                  <w:name w:val="Check6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Check6"/>
            <w:r>
              <w:instrText xml:space="preserve"> FORMCHECKBOX </w:instrText>
            </w:r>
            <w:r w:rsidR="008F407F">
              <w:fldChar w:fldCharType="separate"/>
            </w:r>
            <w:r>
              <w:fldChar w:fldCharType="end"/>
            </w:r>
            <w:bookmarkEnd w:id="1"/>
            <w:r>
              <w:t xml:space="preserve"> Fall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80ED1" w14:textId="77777777" w:rsidR="00AA7613" w:rsidRPr="00A81FE0" w:rsidRDefault="00AA7613" w:rsidP="00AA7613">
            <w:pPr>
              <w:jc w:val="center"/>
            </w:pPr>
            <w:r>
              <w:fldChar w:fldCharType="begin">
                <w:ffData>
                  <w:name w:val="Check7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Check7"/>
            <w:r>
              <w:instrText xml:space="preserve"> FORMCHECKBOX </w:instrText>
            </w:r>
            <w:r w:rsidR="008F407F">
              <w:fldChar w:fldCharType="separate"/>
            </w:r>
            <w:r>
              <w:fldChar w:fldCharType="end"/>
            </w:r>
            <w:bookmarkEnd w:id="2"/>
            <w:r>
              <w:t xml:space="preserve"> Spring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D42E4" w14:textId="77777777" w:rsidR="00AA7613" w:rsidRPr="00A81FE0" w:rsidRDefault="00AA7613" w:rsidP="00AA7613">
            <w:pPr>
              <w:jc w:val="center"/>
            </w:pPr>
          </w:p>
        </w:tc>
      </w:tr>
      <w:tr w:rsidR="00AA7613" w:rsidRPr="00A81FE0" w14:paraId="71055778" w14:textId="77777777" w:rsidTr="00EF0944">
        <w:trPr>
          <w:trHeight w:val="1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17181F" w14:textId="77777777" w:rsidR="00AA7613" w:rsidRPr="00A81FE0" w:rsidRDefault="00AA7613" w:rsidP="00AA7613">
            <w:pPr>
              <w:pStyle w:val="Field"/>
            </w:pPr>
            <w:r>
              <w:t>Project Title</w:t>
            </w:r>
          </w:p>
        </w:tc>
      </w:tr>
      <w:tr w:rsidR="00AA7613" w:rsidRPr="00A81FE0" w14:paraId="21D3B335" w14:textId="77777777" w:rsidTr="00A02477">
        <w:trPr>
          <w:trHeight w:val="3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97A3F" w14:textId="77777777" w:rsidR="00AA7613" w:rsidRDefault="00AA7613" w:rsidP="00AA7613">
            <w:r>
              <w:t>Customized Coding Experiences for Your Customers</w:t>
            </w:r>
          </w:p>
        </w:tc>
      </w:tr>
      <w:tr w:rsidR="00AA7613" w:rsidRPr="00A81FE0" w14:paraId="6AFCE3FB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8EB685" w14:textId="77777777" w:rsidR="00AA7613" w:rsidRDefault="00AA7613" w:rsidP="00AA7613">
            <w:pPr>
              <w:pStyle w:val="Field"/>
            </w:pPr>
            <w:r>
              <w:t>Project Goal or Description</w:t>
            </w:r>
          </w:p>
        </w:tc>
      </w:tr>
      <w:tr w:rsidR="00AA7613" w:rsidRPr="00A81FE0" w14:paraId="5C12C15F" w14:textId="77777777" w:rsidTr="00320ADF">
        <w:trPr>
          <w:trHeight w:val="2379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301F5" w14:textId="77777777" w:rsidR="00AA7613" w:rsidRDefault="00AA7613" w:rsidP="00AA7613">
            <w:r>
              <w:t xml:space="preserve">Today there are many JavaScript libraries for accomplishing just about anything you want on the web, but it’s not easy for non-developers (your customers) to harness the power of these libraries. For example, augmented reality is all the rage, but not easy to get started with. In this project, you’ll create a programming environment for a domain of your choice, using the Microsoft </w:t>
            </w:r>
            <w:proofErr w:type="spellStart"/>
            <w:r>
              <w:t>MakeCode</w:t>
            </w:r>
            <w:proofErr w:type="spellEnd"/>
            <w:r>
              <w:t xml:space="preserve"> platform (</w:t>
            </w:r>
            <w:hyperlink r:id="rId14" w:history="1">
              <w:r w:rsidRPr="002B6D09">
                <w:rPr>
                  <w:rStyle w:val="Hyperlink"/>
                </w:rPr>
                <w:t>www.makecode.com</w:t>
              </w:r>
            </w:hyperlink>
            <w:r>
              <w:t>).  Example domains include:</w:t>
            </w:r>
          </w:p>
          <w:p w14:paraId="0E2ECB87" w14:textId="77777777" w:rsidR="00AA7613" w:rsidRP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AA7613">
              <w:rPr>
                <w:b/>
              </w:rPr>
              <w:t>Traffic simulator</w:t>
            </w:r>
            <w:r>
              <w:t xml:space="preserve">: using a traffic simulation engine, let the user program the strategy to switch the lights </w:t>
            </w:r>
          </w:p>
          <w:p w14:paraId="3442C460" w14:textId="77777777" w:rsidR="00AA7613" w:rsidRP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6758B2">
              <w:rPr>
                <w:b/>
              </w:rPr>
              <w:t>Face interaction</w:t>
            </w:r>
            <w:r>
              <w:t>: using a face recognition engine, let the user build small apps that morph the user face based on the environment</w:t>
            </w:r>
          </w:p>
          <w:p w14:paraId="0074688D" w14:textId="77777777" w:rsid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9A2CE3">
              <w:rPr>
                <w:b/>
              </w:rPr>
              <w:t>Survey</w:t>
            </w:r>
            <w:r>
              <w:t>: build a survey that is dynamic in nature, requiring conditional control-flow;</w:t>
            </w:r>
          </w:p>
          <w:p w14:paraId="0CDB9C41" w14:textId="77777777" w:rsid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9A2CE3">
              <w:rPr>
                <w:b/>
              </w:rPr>
              <w:t>Business workflow</w:t>
            </w:r>
            <w:r>
              <w:t xml:space="preserve">: encode business rules as a program; </w:t>
            </w:r>
          </w:p>
          <w:p w14:paraId="6006117A" w14:textId="77777777" w:rsidR="00AA7613" w:rsidRDefault="00EA4EC4" w:rsidP="00AA7613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</w:rPr>
              <w:t>Music sequencer</w:t>
            </w:r>
            <w:r w:rsidR="00AA7613">
              <w:t xml:space="preserve">: </w:t>
            </w:r>
            <w:r>
              <w:t>program a drum machine</w:t>
            </w:r>
            <w:r w:rsidR="00AA7613">
              <w:t>.</w:t>
            </w:r>
          </w:p>
          <w:p w14:paraId="63D94C93" w14:textId="77777777" w:rsidR="00AA7613" w:rsidRDefault="00AA7613" w:rsidP="00AA7613">
            <w:r>
              <w:t xml:space="preserve">The web site </w:t>
            </w:r>
            <w:hyperlink r:id="rId15" w:history="1">
              <w:r w:rsidRPr="00FA14B4">
                <w:rPr>
                  <w:rStyle w:val="Hyperlink"/>
                </w:rPr>
                <w:t>https://makecode.com/labs</w:t>
              </w:r>
            </w:hyperlink>
            <w:r>
              <w:t xml:space="preserve"> showcases various domain specific editors built using </w:t>
            </w:r>
            <w:proofErr w:type="spellStart"/>
            <w:r>
              <w:t>MakeCode</w:t>
            </w:r>
            <w:proofErr w:type="spellEnd"/>
            <w:r>
              <w:t>.</w:t>
            </w:r>
          </w:p>
          <w:p w14:paraId="225B7E11" w14:textId="77777777" w:rsidR="00AA7613" w:rsidRDefault="00EA4EC4" w:rsidP="00AA7613">
            <w:r>
              <w:t>There are three</w:t>
            </w:r>
            <w:r w:rsidR="00AA7613">
              <w:t xml:space="preserve"> types of student profiles required for the project (each student may wear multiple hats):</w:t>
            </w:r>
          </w:p>
          <w:p w14:paraId="2B0023C6" w14:textId="77777777" w:rsidR="00AA7613" w:rsidRP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AA7613">
              <w:rPr>
                <w:b/>
              </w:rPr>
              <w:t>The specialist</w:t>
            </w:r>
            <w:r>
              <w:t xml:space="preserve"> provide</w:t>
            </w:r>
            <w:r w:rsidR="006758B2">
              <w:t>s</w:t>
            </w:r>
            <w:r>
              <w:t xml:space="preserve"> knowledge about the </w:t>
            </w:r>
            <w:r w:rsidR="001530F0">
              <w:t>domain</w:t>
            </w:r>
            <w:r>
              <w:t xml:space="preserve"> that the editor is addressing. The specialist does not need to have any programming background</w:t>
            </w:r>
            <w:r w:rsidR="00CE4C3D">
              <w:t>; the specialist represents</w:t>
            </w:r>
            <w:r>
              <w:t xml:space="preserve"> the customer of the editor.</w:t>
            </w:r>
          </w:p>
          <w:p w14:paraId="3F69355A" w14:textId="77777777" w:rsid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 w:rsidRPr="00AA7613">
              <w:rPr>
                <w:b/>
              </w:rPr>
              <w:t>The designer</w:t>
            </w:r>
            <w:r>
              <w:t xml:space="preserve"> interview</w:t>
            </w:r>
            <w:r w:rsidR="00166A7B">
              <w:t>s the specialist, models</w:t>
            </w:r>
            <w:r>
              <w:t xml:space="preserve"> t</w:t>
            </w:r>
            <w:r w:rsidR="00166A7B">
              <w:t>he editing experience, designs</w:t>
            </w:r>
            <w:r>
              <w:t xml:space="preserve"> the prog</w:t>
            </w:r>
            <w:r w:rsidR="00166A7B">
              <w:t>ramming interface and conducts</w:t>
            </w:r>
            <w:r>
              <w:t xml:space="preserve"> user research and interviews to validate the design. The design</w:t>
            </w:r>
            <w:r w:rsidR="00CE4C3D">
              <w:t>er</w:t>
            </w:r>
            <w:r>
              <w:t xml:space="preserve"> does need to have any programming background.</w:t>
            </w:r>
          </w:p>
          <w:p w14:paraId="4230900B" w14:textId="77777777" w:rsidR="00AA7613" w:rsidRDefault="00AA7613" w:rsidP="00AA7613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</w:rPr>
              <w:t xml:space="preserve">The developer </w:t>
            </w:r>
            <w:r>
              <w:t>i</w:t>
            </w:r>
            <w:r w:rsidR="00166A7B">
              <w:t>mplements</w:t>
            </w:r>
            <w:r>
              <w:t xml:space="preserve"> the design in code using the </w:t>
            </w:r>
            <w:proofErr w:type="spellStart"/>
            <w:r>
              <w:t>MakeCode</w:t>
            </w:r>
            <w:proofErr w:type="spellEnd"/>
            <w:r>
              <w:t xml:space="preserve"> </w:t>
            </w:r>
            <w:r w:rsidR="00166A7B">
              <w:t>framework</w:t>
            </w:r>
            <w:r>
              <w:t>. A programming background helps but it’s a great opportunity to get starting with coding as well.</w:t>
            </w:r>
          </w:p>
        </w:tc>
      </w:tr>
      <w:tr w:rsidR="00AA7613" w:rsidRPr="00A81FE0" w14:paraId="1F9EE500" w14:textId="77777777" w:rsidTr="00D73305">
        <w:trPr>
          <w:trHeight w:val="8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914F5F" w14:textId="77777777" w:rsidR="00AA7613" w:rsidRDefault="00AA7613" w:rsidP="00AA7613">
            <w:pPr>
              <w:pStyle w:val="Field"/>
            </w:pPr>
            <w:r>
              <w:t>What activities are necessary to achieve the project goal?</w:t>
            </w:r>
          </w:p>
        </w:tc>
      </w:tr>
      <w:tr w:rsidR="00AA7613" w:rsidRPr="00A81FE0" w14:paraId="52EEBC54" w14:textId="77777777" w:rsidTr="00320ADF">
        <w:trPr>
          <w:trHeight w:val="2334"/>
        </w:trPr>
        <w:tc>
          <w:tcPr>
            <w:tcW w:w="108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403A6" w14:textId="77777777" w:rsidR="0040191A" w:rsidRDefault="0040191A" w:rsidP="0040191A">
            <w:r>
              <w:t>Investigation</w:t>
            </w:r>
          </w:p>
          <w:p w14:paraId="53CCB831" w14:textId="77777777"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 xml:space="preserve">Pick a domain </w:t>
            </w:r>
            <w:r w:rsidR="0040191A">
              <w:t>of interest</w:t>
            </w:r>
          </w:p>
          <w:p w14:paraId="6FC3152D" w14:textId="77777777" w:rsidR="0040191A" w:rsidRDefault="0040191A" w:rsidP="00AA7613">
            <w:pPr>
              <w:pStyle w:val="ListParagraph"/>
              <w:numPr>
                <w:ilvl w:val="0"/>
                <w:numId w:val="10"/>
              </w:numPr>
            </w:pPr>
            <w:r>
              <w:t>Define the problem space and design the goal of the editor (what kind of problems users will be able to address)</w:t>
            </w:r>
          </w:p>
          <w:p w14:paraId="2A105656" w14:textId="77777777"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 xml:space="preserve">Find a JavaScript </w:t>
            </w:r>
            <w:r w:rsidRPr="003B4A24">
              <w:rPr>
                <w:b/>
              </w:rPr>
              <w:t>library</w:t>
            </w:r>
            <w:r>
              <w:t xml:space="preserve"> or </w:t>
            </w:r>
            <w:r w:rsidRPr="00EF532E">
              <w:rPr>
                <w:b/>
              </w:rPr>
              <w:t>web service</w:t>
            </w:r>
            <w:r>
              <w:t xml:space="preserve"> that aligns with your domain/interests (1 week);</w:t>
            </w:r>
          </w:p>
          <w:p w14:paraId="4FCCE5CD" w14:textId="77777777" w:rsidR="0040191A" w:rsidRDefault="0040191A" w:rsidP="0040191A">
            <w:r>
              <w:t>Design</w:t>
            </w:r>
          </w:p>
          <w:p w14:paraId="0298CB09" w14:textId="77777777"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>Describe a simplified Application Programming Interface (</w:t>
            </w:r>
            <w:r w:rsidRPr="003B4A24">
              <w:rPr>
                <w:b/>
              </w:rPr>
              <w:t>API</w:t>
            </w:r>
            <w:r>
              <w:t>) for this library/service using TypeScript (</w:t>
            </w:r>
            <w:hyperlink r:id="rId16" w:history="1">
              <w:r w:rsidRPr="002B6D09">
                <w:rPr>
                  <w:rStyle w:val="Hyperlink"/>
                </w:rPr>
                <w:t>www.typescriptlang.org</w:t>
              </w:r>
            </w:hyperlink>
            <w:r>
              <w:t xml:space="preserve">); </w:t>
            </w:r>
          </w:p>
          <w:p w14:paraId="3AB1B86A" w14:textId="77777777"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 xml:space="preserve">Configure a new </w:t>
            </w:r>
            <w:proofErr w:type="spellStart"/>
            <w:r>
              <w:t>MakeCode</w:t>
            </w:r>
            <w:proofErr w:type="spellEnd"/>
            <w:r>
              <w:t xml:space="preserve"> </w:t>
            </w:r>
            <w:r w:rsidRPr="003B4A24">
              <w:rPr>
                <w:b/>
              </w:rPr>
              <w:t>editor</w:t>
            </w:r>
            <w:r>
              <w:t xml:space="preserve"> to surface your API as visual blocks (</w:t>
            </w:r>
            <w:hyperlink r:id="rId17" w:history="1">
              <w:r w:rsidRPr="002B6D09">
                <w:rPr>
                  <w:rStyle w:val="Hyperlink"/>
                </w:rPr>
                <w:t>https://makecode.com/target-creation</w:t>
              </w:r>
            </w:hyperlink>
            <w:r>
              <w:t>);</w:t>
            </w:r>
          </w:p>
          <w:p w14:paraId="4EFC916D" w14:textId="77777777" w:rsidR="0040191A" w:rsidRDefault="0040191A" w:rsidP="00AA7613">
            <w:pPr>
              <w:pStyle w:val="ListParagraph"/>
              <w:numPr>
                <w:ilvl w:val="0"/>
                <w:numId w:val="10"/>
              </w:numPr>
            </w:pPr>
            <w:r>
              <w:t>Implement various project</w:t>
            </w:r>
            <w:r w:rsidR="00CE4C3D">
              <w:t>s</w:t>
            </w:r>
            <w:r>
              <w:t xml:space="preserve"> using pseudo-code to validate API design</w:t>
            </w:r>
          </w:p>
          <w:p w14:paraId="4A63E80D" w14:textId="77777777" w:rsidR="0040191A" w:rsidRDefault="0040191A" w:rsidP="0040191A">
            <w:r>
              <w:t>Implementation</w:t>
            </w:r>
          </w:p>
          <w:p w14:paraId="75CA1250" w14:textId="77777777" w:rsidR="0040191A" w:rsidRDefault="0040191A" w:rsidP="00AA7613">
            <w:pPr>
              <w:pStyle w:val="ListParagraph"/>
              <w:numPr>
                <w:ilvl w:val="0"/>
                <w:numId w:val="10"/>
              </w:numPr>
            </w:pPr>
            <w:r>
              <w:t>Integrate 3</w:t>
            </w:r>
            <w:r w:rsidRPr="0040191A">
              <w:rPr>
                <w:vertAlign w:val="superscript"/>
              </w:rPr>
              <w:t>rd</w:t>
            </w:r>
            <w:r>
              <w:t xml:space="preserve"> party library</w:t>
            </w:r>
          </w:p>
          <w:p w14:paraId="642D6DDD" w14:textId="77777777" w:rsidR="00AA7613" w:rsidRDefault="00AA7613" w:rsidP="00AA7613">
            <w:pPr>
              <w:pStyle w:val="ListParagraph"/>
              <w:numPr>
                <w:ilvl w:val="0"/>
                <w:numId w:val="10"/>
              </w:numPr>
            </w:pPr>
            <w:r>
              <w:t xml:space="preserve">Write an </w:t>
            </w:r>
            <w:r w:rsidRPr="003B4A24">
              <w:rPr>
                <w:b/>
              </w:rPr>
              <w:t>interpreter</w:t>
            </w:r>
            <w:r>
              <w:t xml:space="preserve"> that brings your API to life in the web browser;</w:t>
            </w:r>
          </w:p>
          <w:p w14:paraId="3DDC9938" w14:textId="77777777" w:rsidR="00AA7613" w:rsidRDefault="00AA7613" w:rsidP="0040191A">
            <w:pPr>
              <w:pStyle w:val="ListParagraph"/>
              <w:numPr>
                <w:ilvl w:val="0"/>
                <w:numId w:val="10"/>
              </w:numPr>
            </w:pPr>
            <w:r>
              <w:t xml:space="preserve">Deploy your </w:t>
            </w:r>
            <w:proofErr w:type="spellStart"/>
            <w:r>
              <w:t>MakeCode</w:t>
            </w:r>
            <w:proofErr w:type="spellEnd"/>
            <w:r>
              <w:t xml:space="preserve"> </w:t>
            </w:r>
            <w:r w:rsidRPr="0040191A">
              <w:rPr>
                <w:b/>
              </w:rPr>
              <w:t>web app</w:t>
            </w:r>
            <w:r>
              <w:t xml:space="preserve"> and test with your customers.</w:t>
            </w:r>
          </w:p>
        </w:tc>
      </w:tr>
    </w:tbl>
    <w:p w14:paraId="2BBBCB31" w14:textId="77777777" w:rsidR="00320ADF" w:rsidRDefault="00320ADF">
      <w:r>
        <w:rPr>
          <w:b/>
        </w:rPr>
        <w:br w:type="page"/>
      </w:r>
    </w:p>
    <w:tbl>
      <w:tblPr>
        <w:tblW w:w="10800" w:type="dxa"/>
        <w:tblInd w:w="-5" w:type="dxa"/>
        <w:tblLayout w:type="fixed"/>
        <w:tblCellMar>
          <w:top w:w="86" w:type="dxa"/>
          <w:left w:w="86" w:type="dxa"/>
          <w:bottom w:w="86" w:type="dxa"/>
          <w:right w:w="86" w:type="dxa"/>
        </w:tblCellMar>
        <w:tblLook w:val="01E0" w:firstRow="1" w:lastRow="1" w:firstColumn="1" w:lastColumn="1" w:noHBand="0" w:noVBand="0"/>
      </w:tblPr>
      <w:tblGrid>
        <w:gridCol w:w="10800"/>
      </w:tblGrid>
      <w:tr w:rsidR="00FC1F1E" w:rsidRPr="00A81FE0" w14:paraId="5FA585AC" w14:textId="77777777" w:rsidTr="00EF0944">
        <w:trPr>
          <w:trHeight w:val="1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6EE71F" w14:textId="77777777" w:rsidR="00FC1F1E" w:rsidRPr="00A81FE0" w:rsidRDefault="00FC1F1E" w:rsidP="00FC1F1E">
            <w:pPr>
              <w:pStyle w:val="Field"/>
            </w:pPr>
            <w:r w:rsidRPr="00A81FE0">
              <w:t>What outcome would determine that the project is a success?  Do you ex</w:t>
            </w:r>
            <w:r w:rsidRPr="00D04B02">
              <w:rPr>
                <w:shd w:val="clear" w:color="auto" w:fill="F2F2F2" w:themeFill="background1" w:themeFillShade="F2"/>
              </w:rPr>
              <w:t>pect specific deliverables?</w:t>
            </w:r>
          </w:p>
        </w:tc>
      </w:tr>
      <w:tr w:rsidR="00FC1F1E" w:rsidRPr="00A81FE0" w14:paraId="3EA8450D" w14:textId="77777777" w:rsidTr="00186FA2">
        <w:trPr>
          <w:trHeight w:val="1722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986" w14:textId="77777777" w:rsidR="00186FA2" w:rsidRPr="00A81FE0" w:rsidRDefault="00AA7613" w:rsidP="00D73305">
            <w:r>
              <w:t xml:space="preserve">A working </w:t>
            </w:r>
            <w:proofErr w:type="spellStart"/>
            <w:r>
              <w:t>MakeCode</w:t>
            </w:r>
            <w:proofErr w:type="spellEnd"/>
            <w:r>
              <w:t xml:space="preserve"> web app with a set of domain-specific APIs and a simulator that allows end-users to code and execute small programs.   </w:t>
            </w:r>
            <w:r w:rsidR="00166A7B">
              <w:t xml:space="preserve">A public </w:t>
            </w:r>
            <w:proofErr w:type="spellStart"/>
            <w:r w:rsidR="00166A7B">
              <w:t>Github</w:t>
            </w:r>
            <w:proofErr w:type="spellEnd"/>
            <w:r w:rsidR="00166A7B">
              <w:t xml:space="preserve"> repo must be used for the project, with </w:t>
            </w:r>
            <w:r w:rsidR="00707F34">
              <w:t>regular</w:t>
            </w:r>
            <w:r w:rsidR="00166A7B">
              <w:t xml:space="preserve"> check-ins. </w:t>
            </w:r>
          </w:p>
        </w:tc>
      </w:tr>
      <w:tr w:rsidR="00FC1F1E" w:rsidRPr="00A81FE0" w14:paraId="0B88DB97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6DE8CD" w14:textId="77777777" w:rsidR="00FC1F1E" w:rsidRPr="00A81FE0" w:rsidRDefault="00A02477" w:rsidP="00186FA2">
            <w:pPr>
              <w:pStyle w:val="Field"/>
            </w:pPr>
            <w:r>
              <w:t xml:space="preserve">What are the </w:t>
            </w:r>
            <w:r w:rsidR="00FC1F1E" w:rsidRPr="00A81FE0">
              <w:t>skills</w:t>
            </w:r>
            <w:r w:rsidR="00186FA2">
              <w:t xml:space="preserve"> and experience must the students already know to start work on the projec</w:t>
            </w:r>
            <w:r w:rsidR="00FC1F1E" w:rsidRPr="00A81FE0">
              <w:t xml:space="preserve">t? </w:t>
            </w:r>
            <w:r w:rsidR="00186FA2">
              <w:br/>
            </w:r>
            <w:r>
              <w:t xml:space="preserve">Please </w:t>
            </w:r>
            <w:r w:rsidR="004041E8">
              <w:t>be specific and</w:t>
            </w:r>
            <w:r w:rsidR="00FC1F1E">
              <w:t xml:space="preserve"> k</w:t>
            </w:r>
            <w:r w:rsidR="00FC1F1E" w:rsidRPr="00A81FE0">
              <w:t>eep in mind</w:t>
            </w:r>
            <w:r w:rsidR="00FC1F1E">
              <w:t xml:space="preserve"> that</w:t>
            </w:r>
            <w:r w:rsidR="00FC1F1E" w:rsidRPr="00A81FE0">
              <w:t xml:space="preserve"> students will be building their skills during the </w:t>
            </w:r>
            <w:r w:rsidR="00FC1F1E">
              <w:t>duration</w:t>
            </w:r>
            <w:r w:rsidR="00FC1F1E" w:rsidRPr="00A81FE0">
              <w:t xml:space="preserve"> of the project.</w:t>
            </w:r>
          </w:p>
        </w:tc>
      </w:tr>
      <w:tr w:rsidR="00AA7613" w:rsidRPr="00A81FE0" w14:paraId="6269529C" w14:textId="77777777" w:rsidTr="00186FA2">
        <w:trPr>
          <w:trHeight w:val="1569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CDE8A" w14:textId="77777777" w:rsidR="00AA7613" w:rsidRDefault="00707F34" w:rsidP="00AA7613">
            <w:r>
              <w:t>HTML, CSS, JavaScript</w:t>
            </w:r>
            <w:r w:rsidR="009B5790">
              <w:t>.</w:t>
            </w:r>
            <w:r w:rsidR="00AA7613">
              <w:t xml:space="preserve"> You will learn these technologies during the project. </w:t>
            </w:r>
          </w:p>
          <w:p w14:paraId="31D20DD4" w14:textId="77777777" w:rsidR="00AA7613" w:rsidRPr="00A81FE0" w:rsidRDefault="00AA7613" w:rsidP="00AA7613"/>
        </w:tc>
      </w:tr>
      <w:tr w:rsidR="00AA7613" w:rsidRPr="00A81FE0" w14:paraId="0C8B427B" w14:textId="77777777" w:rsidTr="0089774C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930748" w14:textId="77777777" w:rsidR="00AA7613" w:rsidRPr="00A81FE0" w:rsidRDefault="00AA7613" w:rsidP="00AA7613">
            <w:pPr>
              <w:pStyle w:val="Field"/>
            </w:pPr>
            <w:r>
              <w:t xml:space="preserve">What are the </w:t>
            </w:r>
            <w:r w:rsidRPr="00A81FE0">
              <w:t>skills</w:t>
            </w:r>
            <w:r>
              <w:t xml:space="preserve"> and experience required</w:t>
            </w:r>
            <w:r w:rsidRPr="00A81FE0">
              <w:t xml:space="preserve"> to complete the project</w:t>
            </w:r>
            <w:r>
              <w:t xml:space="preserve"> that the students may learn while completing the project</w:t>
            </w:r>
            <w:r w:rsidRPr="00A81FE0">
              <w:t>?</w:t>
            </w:r>
          </w:p>
        </w:tc>
      </w:tr>
      <w:tr w:rsidR="00AA7613" w:rsidRPr="00A81FE0" w14:paraId="7B962187" w14:textId="77777777" w:rsidTr="00186FA2">
        <w:trPr>
          <w:trHeight w:val="1461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1CC2" w14:textId="77777777" w:rsidR="00AA7613" w:rsidRPr="00A81FE0" w:rsidRDefault="009B5790" w:rsidP="00AA7613">
            <w:r>
              <w:t xml:space="preserve">TypeScript, Node.js. </w:t>
            </w:r>
          </w:p>
        </w:tc>
      </w:tr>
      <w:tr w:rsidR="00AA7613" w:rsidRPr="00A81FE0" w14:paraId="6F8B65FE" w14:textId="77777777" w:rsidTr="00EF0944">
        <w:trPr>
          <w:trHeight w:val="59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913D31" w14:textId="77777777" w:rsidR="00AA7613" w:rsidRDefault="00AA7613" w:rsidP="00AA7613">
            <w:pPr>
              <w:pStyle w:val="Field"/>
            </w:pPr>
            <w:r>
              <w:t>The project</w:t>
            </w:r>
            <w:r w:rsidRPr="00A81FE0">
              <w:t xml:space="preserve"> representative must be available 30 minutes per week for status reports,</w:t>
            </w:r>
            <w:r>
              <w:t xml:space="preserve"> the</w:t>
            </w:r>
            <w:r w:rsidRPr="00A81FE0">
              <w:t xml:space="preserve"> interim report, and </w:t>
            </w:r>
            <w:r>
              <w:t xml:space="preserve">the </w:t>
            </w:r>
            <w:r w:rsidRPr="00A81FE0">
              <w:t>final presentation.</w:t>
            </w:r>
            <w:r>
              <w:t xml:space="preserve"> As the</w:t>
            </w:r>
            <w:r w:rsidRPr="00A81FE0">
              <w:t xml:space="preserve"> </w:t>
            </w:r>
            <w:r>
              <w:t xml:space="preserve">project </w:t>
            </w:r>
            <w:r w:rsidRPr="00A81FE0">
              <w:t>sponsor</w:t>
            </w:r>
            <w:r>
              <w:t>, are you</w:t>
            </w:r>
            <w:r w:rsidRPr="00A81FE0">
              <w:t xml:space="preserve"> able </w:t>
            </w:r>
            <w:r>
              <w:t>to make this time commitment?</w:t>
            </w:r>
          </w:p>
          <w:p w14:paraId="63E55219" w14:textId="04CC9AF8" w:rsidR="00AA7613" w:rsidRPr="00A81FE0" w:rsidRDefault="00AA7613" w:rsidP="008F407F">
            <w:pPr>
              <w:pStyle w:val="Field"/>
              <w:tabs>
                <w:tab w:val="left" w:pos="270"/>
              </w:tabs>
            </w:pPr>
            <w:r>
              <w:tab/>
            </w:r>
            <w:del w:id="3" w:author="kjh235@cornell.edu" w:date="2017-12-12T14:28:00Z">
              <w:r w:rsidDel="008F407F">
                <w:delText>X</w:delText>
              </w:r>
            </w:del>
            <w:ins w:id="4" w:author="kjh235@cornell.edu" w:date="2017-12-12T14:28:00Z">
              <w:r w:rsidR="008F407F">
                <w:fldChar w:fldCharType="begin">
                  <w:ffData>
                    <w:name w:val="Check1"/>
                    <w:enabled/>
                    <w:calcOnExit w:val="0"/>
                    <w:checkBox>
                      <w:size w:val="16"/>
                      <w:default w:val="1"/>
                    </w:checkBox>
                  </w:ffData>
                </w:fldChar>
              </w:r>
              <w:r w:rsidR="008F407F">
                <w:instrText xml:space="preserve"> </w:instrText>
              </w:r>
              <w:bookmarkStart w:id="5" w:name="Check1"/>
              <w:r w:rsidR="008F407F">
                <w:instrText xml:space="preserve">FORMCHECKBOX </w:instrText>
              </w:r>
              <w:r w:rsidR="008F407F">
                <w:fldChar w:fldCharType="end"/>
              </w:r>
            </w:ins>
            <w:bookmarkEnd w:id="5"/>
            <w:del w:id="6" w:author="kjh235@cornell.edu" w:date="2017-12-12T14:28:00Z">
              <w:r w:rsidDel="008F407F">
                <w:fldChar w:fldCharType="begin">
                  <w:ffData>
                    <w:name w:val="Check1"/>
                    <w:enabled/>
                    <w:calcOnExit w:val="0"/>
                    <w:checkBox>
                      <w:size w:val="16"/>
                      <w:default w:val="0"/>
                    </w:checkBox>
                  </w:ffData>
                </w:fldChar>
              </w:r>
              <w:r w:rsidDel="008F407F">
                <w:delInstrText xml:space="preserve"> FORMCHECKBOX </w:delInstrText>
              </w:r>
              <w:r w:rsidR="008F407F" w:rsidDel="008F407F">
                <w:fldChar w:fldCharType="separate"/>
              </w:r>
              <w:r w:rsidDel="008F407F">
                <w:fldChar w:fldCharType="end"/>
              </w:r>
            </w:del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AA7613" w:rsidRPr="00A81FE0" w14:paraId="65A869C3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A41A" w14:textId="77777777" w:rsidR="00AA7613" w:rsidRDefault="00AA7613" w:rsidP="00AA7613">
            <w:r>
              <w:t>We (Tom and Peli) can be available weekly via Skype for 30-60 minutes.  Tom will come to Cornell for the final presentation.</w:t>
            </w:r>
          </w:p>
        </w:tc>
      </w:tr>
      <w:tr w:rsidR="00AA7613" w:rsidRPr="00A81FE0" w14:paraId="4220E0D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EE4266" w14:textId="77777777" w:rsidR="00AA7613" w:rsidRDefault="00AA7613" w:rsidP="00AA7613">
            <w:pPr>
              <w:pStyle w:val="Field"/>
            </w:pPr>
            <w:r w:rsidRPr="00A81FE0">
              <w:t>Some sponsors may choose to spend additio</w:t>
            </w:r>
            <w:r>
              <w:t>nal time with the student teams,</w:t>
            </w:r>
            <w:r w:rsidRPr="00A81FE0">
              <w:t xml:space="preserve"> e.g. phone contacts for monthly status discussions, reviewing research results, providing midpoint project feedback, and offering input to the final deliverables in advance of its completion.</w:t>
            </w:r>
            <w:r>
              <w:t xml:space="preserve"> As the project sponsor, are you</w:t>
            </w:r>
            <w:r w:rsidRPr="00A81FE0">
              <w:t xml:space="preserve"> availa</w:t>
            </w:r>
            <w:r>
              <w:t xml:space="preserve">ble to participate in these </w:t>
            </w:r>
            <w:r w:rsidRPr="00A81FE0">
              <w:t>or any additional activities?</w:t>
            </w:r>
          </w:p>
          <w:p w14:paraId="3775ED64" w14:textId="1B31ED02" w:rsidR="00AA7613" w:rsidRPr="00A81FE0" w:rsidRDefault="00AA7613" w:rsidP="008F407F">
            <w:pPr>
              <w:pStyle w:val="Field"/>
              <w:tabs>
                <w:tab w:val="left" w:pos="270"/>
              </w:tabs>
              <w:pPrChange w:id="7" w:author="kjh235@cornell.edu" w:date="2017-12-12T14:29:00Z">
                <w:pPr>
                  <w:pStyle w:val="Field"/>
                  <w:tabs>
                    <w:tab w:val="left" w:pos="270"/>
                  </w:tabs>
                </w:pPr>
              </w:pPrChange>
            </w:pPr>
            <w:r>
              <w:tab/>
            </w:r>
            <w:del w:id="8" w:author="kjh235@cornell.edu" w:date="2017-12-12T14:29:00Z">
              <w:r w:rsidDel="008F407F">
                <w:delText>X</w:delText>
              </w:r>
            </w:del>
            <w:ins w:id="9" w:author="kjh235@cornell.edu" w:date="2017-12-12T14:29:00Z">
              <w:r w:rsidR="008F407F">
                <w:fldChar w:fldCharType="begin">
                  <w:ffData>
                    <w:name w:val="Check2"/>
                    <w:enabled/>
                    <w:calcOnExit w:val="0"/>
                    <w:checkBox>
                      <w:size w:val="16"/>
                      <w:default w:val="1"/>
                    </w:checkBox>
                  </w:ffData>
                </w:fldChar>
              </w:r>
              <w:r w:rsidR="008F407F">
                <w:instrText xml:space="preserve"> </w:instrText>
              </w:r>
              <w:bookmarkStart w:id="10" w:name="Check2"/>
              <w:r w:rsidR="008F407F">
                <w:instrText xml:space="preserve">FORMCHECKBOX </w:instrText>
              </w:r>
              <w:r w:rsidR="008F407F">
                <w:fldChar w:fldCharType="end"/>
              </w:r>
            </w:ins>
            <w:bookmarkEnd w:id="10"/>
            <w:del w:id="11" w:author="kjh235@cornell.edu" w:date="2017-12-12T14:29:00Z">
              <w:r w:rsidDel="008F407F">
                <w:fldChar w:fldCharType="begin">
                  <w:ffData>
                    <w:name w:val="Check2"/>
                    <w:enabled/>
                    <w:calcOnExit w:val="0"/>
                    <w:checkBox>
                      <w:size w:val="16"/>
                      <w:default w:val="0"/>
                    </w:checkBox>
                  </w:ffData>
                </w:fldChar>
              </w:r>
              <w:r w:rsidDel="008F407F">
                <w:delInstrText xml:space="preserve"> FORMCHECKBOX </w:delInstrText>
              </w:r>
              <w:r w:rsidR="008F407F" w:rsidDel="008F407F">
                <w:fldChar w:fldCharType="separate"/>
              </w:r>
              <w:r w:rsidDel="008F407F">
                <w:fldChar w:fldCharType="end"/>
              </w:r>
            </w:del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AA7613" w:rsidRPr="00A81FE0" w14:paraId="13CF1386" w14:textId="77777777" w:rsidTr="00320ADF">
        <w:trPr>
          <w:trHeight w:val="507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0F00" w14:textId="77777777" w:rsidR="00AA7613" w:rsidRPr="00A81FE0" w:rsidRDefault="00AA7613" w:rsidP="00AA7613">
            <w:r w:rsidRPr="00AA7613">
              <w:t xml:space="preserve">We would like the project members to work on a public </w:t>
            </w:r>
            <w:proofErr w:type="spellStart"/>
            <w:r w:rsidRPr="00AA7613">
              <w:t>github</w:t>
            </w:r>
            <w:proofErr w:type="spellEnd"/>
            <w:r w:rsidRPr="00AA7613">
              <w:t xml:space="preserve"> repo that we will monitor and respond to.</w:t>
            </w:r>
            <w:r>
              <w:t xml:space="preserve"> We also have a Slack for </w:t>
            </w:r>
            <w:proofErr w:type="spellStart"/>
            <w:r>
              <w:t>MakeCode</w:t>
            </w:r>
            <w:proofErr w:type="spellEnd"/>
            <w:r>
              <w:t xml:space="preserve"> Labs that can be used for live conversations with students.</w:t>
            </w:r>
          </w:p>
        </w:tc>
      </w:tr>
      <w:tr w:rsidR="00AA7613" w:rsidRPr="00A81FE0" w14:paraId="3EDD80FB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2CA8B8" w14:textId="77777777" w:rsidR="00AA7613" w:rsidRPr="00A81FE0" w:rsidRDefault="00AA7613" w:rsidP="00AA7613">
            <w:pPr>
              <w:pStyle w:val="Field"/>
            </w:pPr>
            <w:r w:rsidRPr="00A81FE0">
              <w:t xml:space="preserve">The </w:t>
            </w:r>
            <w:r>
              <w:t xml:space="preserve">project </w:t>
            </w:r>
            <w:r w:rsidRPr="00A81FE0">
              <w:t>representative needs to facilitate access to company resources as needed and approve expenses.</w:t>
            </w:r>
            <w:r>
              <w:t xml:space="preserve"> As the project sponsor, are you</w:t>
            </w:r>
            <w:r w:rsidRPr="00A81FE0">
              <w:t xml:space="preserve"> able to facilitate access to such resources, should the need come up?</w:t>
            </w:r>
          </w:p>
          <w:p w14:paraId="6E514553" w14:textId="77777777" w:rsidR="00AA7613" w:rsidRPr="00A81FE0" w:rsidRDefault="00AA7613" w:rsidP="00AA7613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2" w:name="Check3"/>
            <w:r>
              <w:instrText xml:space="preserve"> FORMCHECKBOX </w:instrText>
            </w:r>
            <w:r w:rsidR="008F407F">
              <w:fldChar w:fldCharType="separate"/>
            </w:r>
            <w:r>
              <w:fldChar w:fldCharType="end"/>
            </w:r>
            <w:bookmarkEnd w:id="12"/>
            <w:r w:rsidRPr="00A81FE0">
              <w:t xml:space="preserve"> Yes</w:t>
            </w:r>
            <w:r>
              <w:t>.</w:t>
            </w:r>
            <w:r w:rsidRPr="00A81FE0">
              <w:t xml:space="preserve"> Please elaborate</w:t>
            </w:r>
            <w:r>
              <w:t>.</w:t>
            </w:r>
          </w:p>
        </w:tc>
      </w:tr>
      <w:tr w:rsidR="00AA7613" w:rsidRPr="00A81FE0" w14:paraId="5CC9FA9C" w14:textId="77777777" w:rsidTr="00320ADF">
        <w:trPr>
          <w:trHeight w:val="516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F287" w14:textId="77777777" w:rsidR="00AA7613" w:rsidRPr="00A81FE0" w:rsidRDefault="00AA7613" w:rsidP="00AA7613">
            <w:r>
              <w:t>No need for any special resources. Standard laptop with access to internet is all that is needed.</w:t>
            </w:r>
          </w:p>
        </w:tc>
      </w:tr>
      <w:tr w:rsidR="00AA7613" w:rsidRPr="00A81FE0" w14:paraId="1C61FE91" w14:textId="77777777" w:rsidTr="00EF0944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A01D25" w14:textId="77777777" w:rsidR="00AA7613" w:rsidRPr="00A81FE0" w:rsidRDefault="00AA7613" w:rsidP="00AA7613">
            <w:pPr>
              <w:pStyle w:val="Field"/>
            </w:pPr>
            <w:r w:rsidRPr="00A81FE0">
              <w:t>Please consider other contributions listed below. Are you willing to make these contributions? (</w:t>
            </w:r>
            <w:r>
              <w:t>check</w:t>
            </w:r>
            <w:r w:rsidRPr="00A81FE0">
              <w:t xml:space="preserve"> all that apply)</w:t>
            </w:r>
          </w:p>
          <w:p w14:paraId="588AF28D" w14:textId="77777777" w:rsidR="00AA7613" w:rsidRPr="00A81FE0" w:rsidRDefault="00AA7613" w:rsidP="00AA7613">
            <w:pPr>
              <w:pStyle w:val="Field"/>
              <w:tabs>
                <w:tab w:val="left" w:pos="270"/>
              </w:tabs>
            </w:pPr>
            <w:r>
              <w:tab/>
            </w:r>
            <w:r>
              <w:fldChar w:fldCharType="begin">
                <w:ffData>
                  <w:name w:val="Check4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3" w:name="Check4"/>
            <w:r>
              <w:instrText xml:space="preserve"> FORMCHECKBOX </w:instrText>
            </w:r>
            <w:r w:rsidR="008F407F">
              <w:fldChar w:fldCharType="separate"/>
            </w:r>
            <w:r>
              <w:fldChar w:fldCharType="end"/>
            </w:r>
            <w:bookmarkEnd w:id="13"/>
            <w:r w:rsidRPr="00A81FE0">
              <w:t xml:space="preserve"> Provide existing industry and company data as background at the beginning of the project.</w:t>
            </w:r>
          </w:p>
          <w:p w14:paraId="6587EA74" w14:textId="77777777" w:rsidR="00AA7613" w:rsidRDefault="00AA7613" w:rsidP="00AA7613">
            <w:pPr>
              <w:pStyle w:val="Field"/>
              <w:tabs>
                <w:tab w:val="left" w:pos="270"/>
              </w:tabs>
            </w:pPr>
            <w:r w:rsidRPr="00A81FE0">
              <w:tab/>
            </w:r>
            <w:r>
              <w:fldChar w:fldCharType="begin">
                <w:ffData>
                  <w:name w:val="Check5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4" w:name="Check5"/>
            <w:r>
              <w:instrText xml:space="preserve"> FORMCHECKBOX </w:instrText>
            </w:r>
            <w:r w:rsidR="008F407F">
              <w:fldChar w:fldCharType="separate"/>
            </w:r>
            <w:r>
              <w:fldChar w:fldCharType="end"/>
            </w:r>
            <w:bookmarkEnd w:id="14"/>
            <w:r w:rsidRPr="00A81FE0">
              <w:t xml:space="preserve"> Pay one or more team members to travel to your location for initial briefing / work session / final presentation.</w:t>
            </w:r>
            <w:r>
              <w:t xml:space="preserve"> </w:t>
            </w:r>
          </w:p>
          <w:p w14:paraId="2A3A5F2D" w14:textId="77777777" w:rsidR="00AA7613" w:rsidRPr="00D90BC1" w:rsidRDefault="00AA7613" w:rsidP="00AA7613">
            <w:pPr>
              <w:pStyle w:val="Field"/>
            </w:pPr>
            <w:r w:rsidRPr="00A81FE0">
              <w:t>Please elaborate</w:t>
            </w:r>
            <w:r>
              <w:t>.</w:t>
            </w:r>
          </w:p>
        </w:tc>
      </w:tr>
      <w:tr w:rsidR="00AA7613" w:rsidRPr="00A81FE0" w14:paraId="38AC5354" w14:textId="77777777" w:rsidTr="00320ADF">
        <w:trPr>
          <w:trHeight w:val="444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C382" w14:textId="77777777" w:rsidR="00AA7613" w:rsidRPr="00A81FE0" w:rsidRDefault="00AA7613" w:rsidP="00AA7613"/>
        </w:tc>
      </w:tr>
      <w:tr w:rsidR="00AA7613" w:rsidRPr="00A81FE0" w14:paraId="5F5E51CC" w14:textId="77777777" w:rsidTr="00A02477">
        <w:trPr>
          <w:trHeight w:val="140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059628" w14:textId="77777777" w:rsidR="00AA7613" w:rsidRPr="00A81FE0" w:rsidRDefault="00AA7613" w:rsidP="00AA7613">
            <w:pPr>
              <w:pStyle w:val="Field"/>
            </w:pPr>
            <w:r>
              <w:t xml:space="preserve">Please send your completed project proposal to the MPS Project Coordinator: </w:t>
            </w:r>
            <w:hyperlink r:id="rId18" w:history="1">
              <w:r w:rsidRPr="00AE7EA2">
                <w:rPr>
                  <w:rStyle w:val="Hyperlink"/>
                </w:rPr>
                <w:t>is-mps-projects@cornell.edu</w:t>
              </w:r>
            </w:hyperlink>
          </w:p>
        </w:tc>
      </w:tr>
    </w:tbl>
    <w:p w14:paraId="4074F413" w14:textId="77777777" w:rsidR="007A3D40" w:rsidRPr="0071363C" w:rsidRDefault="007A3D40" w:rsidP="00D73305">
      <w:pPr>
        <w:rPr>
          <w:rFonts w:cs="Arial"/>
          <w:sz w:val="4"/>
          <w:szCs w:val="4"/>
          <w:vertAlign w:val="superscript"/>
        </w:rPr>
      </w:pPr>
    </w:p>
    <w:sectPr w:rsidR="007A3D40" w:rsidRPr="0071363C" w:rsidSect="001135C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DABDD" w14:textId="77777777" w:rsidR="006965F8" w:rsidRDefault="006965F8">
      <w:r>
        <w:separator/>
      </w:r>
    </w:p>
  </w:endnote>
  <w:endnote w:type="continuationSeparator" w:id="0">
    <w:p w14:paraId="1E10CA9B" w14:textId="77777777" w:rsidR="006965F8" w:rsidRDefault="00696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62FF2" w14:textId="77777777" w:rsidR="00AA7613" w:rsidRDefault="00AA76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462A9" w14:textId="77777777" w:rsidR="00AA7613" w:rsidRDefault="00AA76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7B786" w14:textId="77777777" w:rsidR="00AA7613" w:rsidRDefault="00AA7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9FDE19" w14:textId="77777777" w:rsidR="006965F8" w:rsidRDefault="006965F8">
      <w:r>
        <w:separator/>
      </w:r>
    </w:p>
  </w:footnote>
  <w:footnote w:type="continuationSeparator" w:id="0">
    <w:p w14:paraId="3B239382" w14:textId="77777777" w:rsidR="006965F8" w:rsidRDefault="00696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BD05A" w14:textId="77777777" w:rsidR="00AA7613" w:rsidRDefault="00AA76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43307" w14:textId="77777777" w:rsidR="00AA7613" w:rsidRDefault="00AA76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CE8E2" w14:textId="77777777" w:rsidR="00AA7613" w:rsidRDefault="00AA76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10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843E4"/>
    <w:multiLevelType w:val="hybridMultilevel"/>
    <w:tmpl w:val="45DEB9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238DA"/>
    <w:multiLevelType w:val="hybridMultilevel"/>
    <w:tmpl w:val="A2A8A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43F1"/>
    <w:multiLevelType w:val="hybridMultilevel"/>
    <w:tmpl w:val="565C93AA"/>
    <w:lvl w:ilvl="0" w:tplc="F03257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77655D"/>
    <w:multiLevelType w:val="hybridMultilevel"/>
    <w:tmpl w:val="9BA0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C2F0D"/>
    <w:multiLevelType w:val="hybridMultilevel"/>
    <w:tmpl w:val="8CCACA3A"/>
    <w:lvl w:ilvl="0" w:tplc="F69445A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646DDB"/>
    <w:multiLevelType w:val="hybridMultilevel"/>
    <w:tmpl w:val="700E5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C0354"/>
    <w:multiLevelType w:val="hybridMultilevel"/>
    <w:tmpl w:val="1A70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1199C"/>
    <w:multiLevelType w:val="hybridMultilevel"/>
    <w:tmpl w:val="43E2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B6BCF"/>
    <w:multiLevelType w:val="hybridMultilevel"/>
    <w:tmpl w:val="01B84BB4"/>
    <w:lvl w:ilvl="0" w:tplc="E0EC7766">
      <w:start w:val="4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jh235@cornell.edu">
    <w15:presenceInfo w15:providerId="None" w15:userId="kjh235@cornell.ed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4C"/>
    <w:rsid w:val="00003143"/>
    <w:rsid w:val="000035EC"/>
    <w:rsid w:val="000072BC"/>
    <w:rsid w:val="00022005"/>
    <w:rsid w:val="00041F54"/>
    <w:rsid w:val="00061401"/>
    <w:rsid w:val="00072D93"/>
    <w:rsid w:val="00080047"/>
    <w:rsid w:val="0009761C"/>
    <w:rsid w:val="000A0B3E"/>
    <w:rsid w:val="000A3E67"/>
    <w:rsid w:val="000D6AFF"/>
    <w:rsid w:val="000E0CB4"/>
    <w:rsid w:val="001135C9"/>
    <w:rsid w:val="00130DEF"/>
    <w:rsid w:val="001530F0"/>
    <w:rsid w:val="00166A7B"/>
    <w:rsid w:val="0017246B"/>
    <w:rsid w:val="00186FA2"/>
    <w:rsid w:val="00195642"/>
    <w:rsid w:val="001C7F23"/>
    <w:rsid w:val="001D29C3"/>
    <w:rsid w:val="002121B4"/>
    <w:rsid w:val="00280546"/>
    <w:rsid w:val="00282B50"/>
    <w:rsid w:val="002A2B6F"/>
    <w:rsid w:val="002D2E93"/>
    <w:rsid w:val="002E01A1"/>
    <w:rsid w:val="002E03B5"/>
    <w:rsid w:val="002E4945"/>
    <w:rsid w:val="002F1634"/>
    <w:rsid w:val="002F5CE7"/>
    <w:rsid w:val="00316A41"/>
    <w:rsid w:val="00320ADF"/>
    <w:rsid w:val="00360DDD"/>
    <w:rsid w:val="003B57BD"/>
    <w:rsid w:val="003D7918"/>
    <w:rsid w:val="0040191A"/>
    <w:rsid w:val="004041E8"/>
    <w:rsid w:val="00411E7D"/>
    <w:rsid w:val="00432CC8"/>
    <w:rsid w:val="00432E82"/>
    <w:rsid w:val="004A7F25"/>
    <w:rsid w:val="004C0B6A"/>
    <w:rsid w:val="004E71D5"/>
    <w:rsid w:val="004F05D8"/>
    <w:rsid w:val="004F7F4B"/>
    <w:rsid w:val="0052464C"/>
    <w:rsid w:val="00547ACA"/>
    <w:rsid w:val="005525E5"/>
    <w:rsid w:val="00582F0E"/>
    <w:rsid w:val="005A6574"/>
    <w:rsid w:val="005B071D"/>
    <w:rsid w:val="005C5452"/>
    <w:rsid w:val="005D02B7"/>
    <w:rsid w:val="005E1C6E"/>
    <w:rsid w:val="005F6CF1"/>
    <w:rsid w:val="005F71FA"/>
    <w:rsid w:val="00605FD3"/>
    <w:rsid w:val="006758B2"/>
    <w:rsid w:val="006965F8"/>
    <w:rsid w:val="006B5BB5"/>
    <w:rsid w:val="006C202C"/>
    <w:rsid w:val="00707F34"/>
    <w:rsid w:val="0071363C"/>
    <w:rsid w:val="00775E12"/>
    <w:rsid w:val="007A3D40"/>
    <w:rsid w:val="007C5CC4"/>
    <w:rsid w:val="007D091E"/>
    <w:rsid w:val="00802D5B"/>
    <w:rsid w:val="00804ABF"/>
    <w:rsid w:val="008162A2"/>
    <w:rsid w:val="00821A14"/>
    <w:rsid w:val="0082534F"/>
    <w:rsid w:val="00895823"/>
    <w:rsid w:val="008F407F"/>
    <w:rsid w:val="00905F9C"/>
    <w:rsid w:val="00910B26"/>
    <w:rsid w:val="00946EB0"/>
    <w:rsid w:val="0098213C"/>
    <w:rsid w:val="009860BC"/>
    <w:rsid w:val="009B5790"/>
    <w:rsid w:val="009D72FB"/>
    <w:rsid w:val="009F0C95"/>
    <w:rsid w:val="00A00AA3"/>
    <w:rsid w:val="00A02477"/>
    <w:rsid w:val="00A30968"/>
    <w:rsid w:val="00A45770"/>
    <w:rsid w:val="00A501A5"/>
    <w:rsid w:val="00A557A4"/>
    <w:rsid w:val="00A625FB"/>
    <w:rsid w:val="00A70A20"/>
    <w:rsid w:val="00A81FE0"/>
    <w:rsid w:val="00A850C9"/>
    <w:rsid w:val="00A90FD6"/>
    <w:rsid w:val="00AA7613"/>
    <w:rsid w:val="00AF286D"/>
    <w:rsid w:val="00AF4783"/>
    <w:rsid w:val="00B2364E"/>
    <w:rsid w:val="00B33A92"/>
    <w:rsid w:val="00B7287A"/>
    <w:rsid w:val="00B73899"/>
    <w:rsid w:val="00BA2EC5"/>
    <w:rsid w:val="00BA4C79"/>
    <w:rsid w:val="00BA7074"/>
    <w:rsid w:val="00C044BF"/>
    <w:rsid w:val="00C2694A"/>
    <w:rsid w:val="00C6257C"/>
    <w:rsid w:val="00CE4C3D"/>
    <w:rsid w:val="00D04B02"/>
    <w:rsid w:val="00D205AE"/>
    <w:rsid w:val="00D5757D"/>
    <w:rsid w:val="00D6192E"/>
    <w:rsid w:val="00D73305"/>
    <w:rsid w:val="00D90BC1"/>
    <w:rsid w:val="00DA1AA7"/>
    <w:rsid w:val="00DE5851"/>
    <w:rsid w:val="00DF56FD"/>
    <w:rsid w:val="00E11D2E"/>
    <w:rsid w:val="00E8320C"/>
    <w:rsid w:val="00E9212F"/>
    <w:rsid w:val="00EA4EC4"/>
    <w:rsid w:val="00EC3084"/>
    <w:rsid w:val="00ED1A65"/>
    <w:rsid w:val="00EE6855"/>
    <w:rsid w:val="00EF0944"/>
    <w:rsid w:val="00F17B97"/>
    <w:rsid w:val="00F361D5"/>
    <w:rsid w:val="00F71249"/>
    <w:rsid w:val="00F91F90"/>
    <w:rsid w:val="00FA4330"/>
    <w:rsid w:val="00FA68AD"/>
    <w:rsid w:val="00FB7738"/>
    <w:rsid w:val="00FC1F1E"/>
    <w:rsid w:val="00FF2EBF"/>
    <w:rsid w:val="00FF565B"/>
    <w:rsid w:val="70519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7940B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074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4F7F4B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7F4B"/>
    <w:rPr>
      <w:rFonts w:ascii="Source Sans Pro" w:eastAsiaTheme="majorEastAsia" w:hAnsi="Source Sans Pro" w:cstheme="majorBidi"/>
      <w:b/>
      <w:sz w:val="24"/>
      <w:szCs w:val="32"/>
    </w:rPr>
  </w:style>
  <w:style w:type="table" w:styleId="TableGrid">
    <w:name w:val="Table Grid"/>
    <w:basedOn w:val="TableNormal"/>
    <w:rsid w:val="007A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C545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5452"/>
    <w:pPr>
      <w:tabs>
        <w:tab w:val="center" w:pos="4320"/>
        <w:tab w:val="right" w:pos="8640"/>
      </w:tabs>
    </w:pPr>
  </w:style>
  <w:style w:type="character" w:styleId="Hyperlink">
    <w:name w:val="Hyperlink"/>
    <w:rsid w:val="00A30968"/>
    <w:rPr>
      <w:color w:val="0000FF"/>
      <w:u w:val="single"/>
    </w:rPr>
  </w:style>
  <w:style w:type="paragraph" w:customStyle="1" w:styleId="Field">
    <w:name w:val="Field"/>
    <w:basedOn w:val="Normal"/>
    <w:qFormat/>
    <w:rsid w:val="00BA7074"/>
    <w:rPr>
      <w:b/>
    </w:rPr>
  </w:style>
  <w:style w:type="paragraph" w:styleId="ListParagraph">
    <w:name w:val="List Paragraph"/>
    <w:basedOn w:val="Normal"/>
    <w:uiPriority w:val="72"/>
    <w:rsid w:val="00AA761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76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7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ews.microsoft.com/facts-about-microsoft/" TargetMode="External"/><Relationship Id="rId18" Type="http://schemas.openxmlformats.org/officeDocument/2006/relationships/hyperlink" Target="mailto:is-mps-projects@cornell.edu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ilto:is-mps-projects@cornell.edu" TargetMode="External"/><Relationship Id="rId17" Type="http://schemas.openxmlformats.org/officeDocument/2006/relationships/hyperlink" Target="https://makecode.com/target-creati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typescriptlang.org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makecode.com/labs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makecode.com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48FD756D6AF4A899E27301F69FB65" ma:contentTypeVersion="7" ma:contentTypeDescription="Create a new document." ma:contentTypeScope="" ma:versionID="05b24559c622f276a7fac579d24953de">
  <xsd:schema xmlns:xsd="http://www.w3.org/2001/XMLSchema" xmlns:xs="http://www.w3.org/2001/XMLSchema" xmlns:p="http://schemas.microsoft.com/office/2006/metadata/properties" xmlns:ns2="d1688fd6-bb15-4578-99aa-224851330ea6" xmlns:ns3="d66ea3e3-f16a-436f-877e-737a34369d99" targetNamespace="http://schemas.microsoft.com/office/2006/metadata/properties" ma:root="true" ma:fieldsID="94ae7cda226f1635a066f0ad2fe75464" ns2:_="" ns3:_="">
    <xsd:import namespace="d1688fd6-bb15-4578-99aa-224851330ea6"/>
    <xsd:import namespace="d66ea3e3-f16a-436f-877e-737a34369d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LastSharedByUser" minOccurs="0"/>
                <xsd:element ref="ns2:SharedWithDetails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88fd6-bb15-4578-99aa-224851330e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9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ea3e3-f16a-436f-877e-737a34369d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07D7D-93F7-4973-AF33-3F4A5F0C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88fd6-bb15-4578-99aa-224851330ea6"/>
    <ds:schemaRef ds:uri="d66ea3e3-f16a-436f-877e-737a34369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2A3BD1-4E5F-4B8D-B3C6-06AEE96D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CD4294-0819-4DAA-95EF-4B6BB84BE3AC}">
  <ds:schemaRefs>
    <ds:schemaRef ds:uri="http://schemas.microsoft.com/office/infopath/2007/PartnerControls"/>
    <ds:schemaRef ds:uri="http://www.w3.org/XML/1998/namespace"/>
    <ds:schemaRef ds:uri="d1688fd6-bb15-4578-99aa-224851330ea6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d66ea3e3-f16a-436f-877e-737a34369d9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958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IS MPS Project Proposal Form</vt:lpstr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IS MPS Project Proposal Form</dc:title>
  <dc:subject/>
  <dc:creator>cmm359</dc:creator>
  <cp:keywords/>
  <cp:lastModifiedBy>Kyle J. Harms</cp:lastModifiedBy>
  <cp:revision>3</cp:revision>
  <cp:lastPrinted>1900-01-01T08:00:00Z</cp:lastPrinted>
  <dcterms:created xsi:type="dcterms:W3CDTF">2017-12-12T19:08:00Z</dcterms:created>
  <dcterms:modified xsi:type="dcterms:W3CDTF">2017-12-12T19:29:00Z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jhalleux@microsoft.com</vt:lpwstr>
  </property>
  <property fmtid="{D5CDD505-2E9C-101B-9397-08002B2CF9AE}" pid="5" name="MSIP_Label_f42aa342-8706-4288-bd11-ebb85995028c_SetDate">
    <vt:lpwstr>2017-11-03T19:03:06.3850816Z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0x01010015E48FD756D6AF4A899E27301F69FB65</vt:lpwstr>
  </property>
</Properties>
</file>