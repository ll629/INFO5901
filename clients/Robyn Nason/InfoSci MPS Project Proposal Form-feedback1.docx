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687FF" w14:textId="4439A73E" w:rsidR="004F7F4B" w:rsidRDefault="005F6CF1" w:rsidP="004F7F4B">
      <w:pPr>
        <w:pStyle w:val="Heading1"/>
      </w:pPr>
      <w:bookmarkStart w:id="0" w:name="_GoBack"/>
      <w:bookmarkEnd w:id="0"/>
      <w:r w:rsidRPr="001D29C3">
        <w:rPr>
          <w:noProof/>
        </w:rPr>
        <w:drawing>
          <wp:anchor distT="0" distB="0" distL="114300" distR="114300" simplePos="0" relativeHeight="251659264" behindDoc="0" locked="0" layoutInCell="1" allowOverlap="1" wp14:anchorId="77307B1B" wp14:editId="28EBA310">
            <wp:simplePos x="457200" y="457200"/>
            <wp:positionH relativeFrom="margin">
              <wp:align>left</wp:align>
            </wp:positionH>
            <wp:positionV relativeFrom="margin">
              <wp:align>top</wp:align>
            </wp:positionV>
            <wp:extent cx="2628900" cy="75191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tandard-lockup-with-se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751914"/>
                    </a:xfrm>
                    <a:prstGeom prst="rect">
                      <a:avLst/>
                    </a:prstGeom>
                  </pic:spPr>
                </pic:pic>
              </a:graphicData>
            </a:graphic>
          </wp:anchor>
        </w:drawing>
      </w:r>
      <w:r w:rsidRPr="001D29C3">
        <w:rPr>
          <w:noProof/>
        </w:rPr>
        <w:drawing>
          <wp:anchor distT="0" distB="0" distL="114300" distR="114300" simplePos="0" relativeHeight="251658240" behindDoc="0" locked="0" layoutInCell="1" allowOverlap="1" wp14:anchorId="505F92FF" wp14:editId="633F3192">
            <wp:simplePos x="4295775" y="457200"/>
            <wp:positionH relativeFrom="margin">
              <wp:align>right</wp:align>
            </wp:positionH>
            <wp:positionV relativeFrom="margin">
              <wp:align>top</wp:align>
            </wp:positionV>
            <wp:extent cx="1481455" cy="795655"/>
            <wp:effectExtent l="0" t="0" r="0" b="0"/>
            <wp:wrapTopAndBottom/>
            <wp:docPr id="5" name="Picture 5" descr="Logos/cis-logo-exports-final-8-2015-3/Web/2_Department_Lockups/InformationScience/cis-infosci-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s/cis-logo-exports-final-8-2015-3/Web/2_Department_Lockups/InformationScience/cis-infosci-2-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1455" cy="795655"/>
                    </a:xfrm>
                    <a:prstGeom prst="rect">
                      <a:avLst/>
                    </a:prstGeom>
                    <a:noFill/>
                    <a:ln>
                      <a:noFill/>
                    </a:ln>
                  </pic:spPr>
                </pic:pic>
              </a:graphicData>
            </a:graphic>
          </wp:anchor>
        </w:drawing>
      </w:r>
      <w:r w:rsidR="004F7F4B">
        <w:t>Master of Professional Studies in Information Science</w:t>
      </w:r>
    </w:p>
    <w:p w14:paraId="71813AC6" w14:textId="3ABC527F" w:rsidR="001135C9" w:rsidRPr="00A81FE0" w:rsidRDefault="00D73305" w:rsidP="006B5BB5">
      <w:pPr>
        <w:pStyle w:val="Heading1"/>
        <w:rPr>
          <w:rFonts w:cs="Arial"/>
        </w:rPr>
      </w:pPr>
      <w:r>
        <w:rPr>
          <w:rFonts w:cs="Arial"/>
        </w:rPr>
        <w:t xml:space="preserve">Sponsored </w:t>
      </w:r>
      <w:r w:rsidR="005F71FA" w:rsidRPr="00A81FE0">
        <w:rPr>
          <w:rFonts w:cs="Arial"/>
        </w:rPr>
        <w:t>Project Proposal Form</w:t>
      </w:r>
      <w:r w:rsidR="004F05D8">
        <w:rPr>
          <w:rFonts w:cs="Arial"/>
        </w:rPr>
        <w:t xml:space="preserve"> – Spring 2018</w:t>
      </w:r>
    </w:p>
    <w:p w14:paraId="13EA035D" w14:textId="3617EE52" w:rsidR="00186FA2" w:rsidRDefault="00186FA2" w:rsidP="001D29C3">
      <w:r>
        <w:t xml:space="preserve">Please complete the following project proposal form to sponsor an MPS Project. This form will be used to determine if your project is appropriate </w:t>
      </w:r>
      <w:r w:rsidR="00320ADF">
        <w:t xml:space="preserve">for MPS students </w:t>
      </w:r>
      <w:r>
        <w:t xml:space="preserve">and </w:t>
      </w:r>
      <w:r w:rsidR="00320ADF">
        <w:t xml:space="preserve">whether it is </w:t>
      </w:r>
      <w:r>
        <w:t>of sufficient scope</w:t>
      </w:r>
      <w:r w:rsidR="00320ADF">
        <w:t xml:space="preserve"> for a semester long</w:t>
      </w:r>
      <w:r w:rsidR="001C7F23">
        <w:t xml:space="preserve"> project (~400-500 person-hours)</w:t>
      </w:r>
      <w:r>
        <w:t>.</w:t>
      </w:r>
      <w:r w:rsidR="00320ADF">
        <w:t xml:space="preserve"> We will assign teams with complementary </w:t>
      </w:r>
      <w:r w:rsidR="00821A14">
        <w:t>skills</w:t>
      </w:r>
      <w:r w:rsidR="00320ADF">
        <w:t xml:space="preserve"> based on the skills and experience you list in this form.</w:t>
      </w:r>
      <w:r w:rsidR="00F91F90">
        <w:t xml:space="preserve"> </w:t>
      </w:r>
      <w:r>
        <w:t xml:space="preserve">We will also share </w:t>
      </w:r>
      <w:r w:rsidR="00F91F90">
        <w:t>most of this form with the students to help them make their top project choices</w:t>
      </w:r>
      <w:r w:rsidR="00320ADF">
        <w:t xml:space="preserve"> before we assign the projects</w:t>
      </w:r>
      <w:r w:rsidR="00F91F90">
        <w:t>.</w:t>
      </w:r>
    </w:p>
    <w:p w14:paraId="5981DE39" w14:textId="50C440E1" w:rsidR="00186FA2" w:rsidRPr="006B5BB5" w:rsidRDefault="00186FA2" w:rsidP="00320ADF">
      <w:pPr>
        <w:spacing w:before="120"/>
      </w:pPr>
      <w:r>
        <w:t xml:space="preserve">Please direct any questions to the MPS Project Coordinator: </w:t>
      </w:r>
      <w:hyperlink r:id="rId9" w:history="1">
        <w:r w:rsidRPr="00AE7EA2">
          <w:rPr>
            <w:rStyle w:val="Hyperlink"/>
          </w:rPr>
          <w:t>is-mps-projects@cornell.edu</w:t>
        </w:r>
      </w:hyperlink>
    </w:p>
    <w:p w14:paraId="345D9556" w14:textId="77777777" w:rsidR="005F71FA" w:rsidRPr="00A81FE0" w:rsidRDefault="005F71FA" w:rsidP="001D29C3">
      <w:pPr>
        <w:rPr>
          <w:rFonts w:cs="Arial"/>
        </w:rPr>
      </w:pP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630"/>
        <w:gridCol w:w="990"/>
        <w:gridCol w:w="630"/>
        <w:gridCol w:w="990"/>
        <w:gridCol w:w="900"/>
        <w:gridCol w:w="900"/>
        <w:gridCol w:w="1080"/>
        <w:gridCol w:w="1890"/>
        <w:gridCol w:w="810"/>
        <w:gridCol w:w="1980"/>
      </w:tblGrid>
      <w:tr w:rsidR="00AF286D" w:rsidRPr="00A81FE0" w14:paraId="6A0A6F7A" w14:textId="77777777" w:rsidTr="00186FA2">
        <w:trPr>
          <w:trHeight w:val="102"/>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0536CD4D" w14:textId="0FFF4A5A" w:rsidR="007A3D40" w:rsidRPr="00A81FE0" w:rsidRDefault="00B73899" w:rsidP="00D04B02">
            <w:pPr>
              <w:pStyle w:val="Field"/>
              <w:jc w:val="right"/>
            </w:pPr>
            <w:r>
              <w:t>Sponsor</w:t>
            </w:r>
            <w:r w:rsidR="007A3D40" w:rsidRPr="00A81FE0">
              <w:t xml:space="preserve"> Name</w:t>
            </w:r>
          </w:p>
        </w:tc>
        <w:tc>
          <w:tcPr>
            <w:tcW w:w="6390" w:type="dxa"/>
            <w:gridSpan w:val="6"/>
            <w:tcBorders>
              <w:top w:val="single" w:sz="4" w:space="0" w:color="auto"/>
              <w:left w:val="single" w:sz="4" w:space="0" w:color="auto"/>
              <w:bottom w:val="single" w:sz="4" w:space="0" w:color="auto"/>
              <w:right w:val="single" w:sz="4" w:space="0" w:color="auto"/>
            </w:tcBorders>
          </w:tcPr>
          <w:p w14:paraId="0CECC4DB" w14:textId="1F84B398" w:rsidR="007A3D40" w:rsidRPr="00A81FE0" w:rsidRDefault="00520722" w:rsidP="00D73305">
            <w:r>
              <w:t xml:space="preserve">Workday, Inc. </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7248CC96" w14:textId="204EF44F" w:rsidR="007A3D40" w:rsidRPr="00A81FE0" w:rsidRDefault="007A3D40" w:rsidP="00D04B02">
            <w:pPr>
              <w:pStyle w:val="Field"/>
              <w:jc w:val="right"/>
            </w:pPr>
            <w:r w:rsidRPr="00A81FE0">
              <w:t>Date</w:t>
            </w:r>
          </w:p>
        </w:tc>
        <w:tc>
          <w:tcPr>
            <w:tcW w:w="1980" w:type="dxa"/>
            <w:tcBorders>
              <w:top w:val="single" w:sz="4" w:space="0" w:color="auto"/>
              <w:left w:val="single" w:sz="4" w:space="0" w:color="auto"/>
              <w:bottom w:val="single" w:sz="4" w:space="0" w:color="auto"/>
              <w:right w:val="single" w:sz="4" w:space="0" w:color="auto"/>
            </w:tcBorders>
          </w:tcPr>
          <w:p w14:paraId="6DDD9E2F" w14:textId="66D73AA9" w:rsidR="007A3D40" w:rsidRPr="00A81FE0" w:rsidRDefault="00520722" w:rsidP="00D73305">
            <w:r>
              <w:t>11/14/2017</w:t>
            </w:r>
          </w:p>
        </w:tc>
      </w:tr>
      <w:tr w:rsidR="00D04B02" w:rsidRPr="00A81FE0" w14:paraId="4498CCFB" w14:textId="77777777" w:rsidTr="001C7F23">
        <w:trPr>
          <w:trHeight w:val="129"/>
        </w:trPr>
        <w:tc>
          <w:tcPr>
            <w:tcW w:w="1620"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14:paraId="453E3AC4" w14:textId="1938AECD" w:rsidR="007A3D40" w:rsidRPr="00A81FE0" w:rsidRDefault="007A3D40" w:rsidP="00186FA2">
            <w:pPr>
              <w:pStyle w:val="Field"/>
              <w:jc w:val="right"/>
            </w:pPr>
            <w:r w:rsidRPr="00A81FE0">
              <w:t>Contact Name</w:t>
            </w:r>
            <w:r w:rsidR="00186FA2">
              <w:t>(s)</w:t>
            </w:r>
          </w:p>
        </w:tc>
        <w:tc>
          <w:tcPr>
            <w:tcW w:w="2520" w:type="dxa"/>
            <w:gridSpan w:val="3"/>
            <w:tcBorders>
              <w:top w:val="single" w:sz="4" w:space="0" w:color="auto"/>
              <w:left w:val="single" w:sz="4" w:space="0" w:color="auto"/>
              <w:bottom w:val="single" w:sz="4" w:space="0" w:color="auto"/>
              <w:right w:val="single" w:sz="4" w:space="0" w:color="auto"/>
            </w:tcBorders>
          </w:tcPr>
          <w:p w14:paraId="7F614F9C" w14:textId="2AD098DA" w:rsidR="007A3D40" w:rsidRPr="00A81FE0" w:rsidRDefault="00520722" w:rsidP="00D73305">
            <w:r>
              <w:t>Robyn Nason</w:t>
            </w:r>
          </w:p>
        </w:tc>
        <w:tc>
          <w:tcPr>
            <w:tcW w:w="900" w:type="dxa"/>
            <w:tcBorders>
              <w:top w:val="single" w:sz="4" w:space="0" w:color="auto"/>
              <w:left w:val="single" w:sz="4" w:space="0" w:color="auto"/>
              <w:bottom w:val="single" w:sz="4" w:space="0" w:color="auto"/>
              <w:right w:val="single" w:sz="4" w:space="0" w:color="auto"/>
            </w:tcBorders>
            <w:shd w:val="clear" w:color="auto" w:fill="F3F3F3"/>
            <w:vAlign w:val="center"/>
          </w:tcPr>
          <w:p w14:paraId="289BD2EB" w14:textId="1818A8F4" w:rsidR="007A3D40" w:rsidRPr="00A81FE0" w:rsidRDefault="00802D5B" w:rsidP="0071363C">
            <w:pPr>
              <w:pStyle w:val="Field"/>
              <w:jc w:val="center"/>
            </w:pPr>
            <w:r w:rsidRPr="00A81FE0">
              <w:t>E</w:t>
            </w:r>
            <w:r w:rsidR="007A3D40" w:rsidRPr="00A81FE0">
              <w:t>mail</w:t>
            </w:r>
            <w:r w:rsidR="001C7F23">
              <w:t>(s)</w:t>
            </w:r>
          </w:p>
        </w:tc>
        <w:tc>
          <w:tcPr>
            <w:tcW w:w="2970" w:type="dxa"/>
            <w:gridSpan w:val="2"/>
            <w:tcBorders>
              <w:top w:val="single" w:sz="4" w:space="0" w:color="auto"/>
              <w:left w:val="single" w:sz="4" w:space="0" w:color="auto"/>
              <w:bottom w:val="single" w:sz="4" w:space="0" w:color="auto"/>
              <w:right w:val="single" w:sz="4" w:space="0" w:color="auto"/>
            </w:tcBorders>
          </w:tcPr>
          <w:p w14:paraId="7CF7470D" w14:textId="7E37418C" w:rsidR="007A3D40" w:rsidRPr="00A81FE0" w:rsidRDefault="00520722" w:rsidP="00D73305">
            <w:r>
              <w:t>Robyn.nason@workday.com</w:t>
            </w:r>
          </w:p>
        </w:tc>
        <w:tc>
          <w:tcPr>
            <w:tcW w:w="810" w:type="dxa"/>
            <w:tcBorders>
              <w:top w:val="single" w:sz="4" w:space="0" w:color="auto"/>
              <w:left w:val="single" w:sz="4" w:space="0" w:color="auto"/>
              <w:bottom w:val="single" w:sz="4" w:space="0" w:color="auto"/>
              <w:right w:val="single" w:sz="4" w:space="0" w:color="auto"/>
            </w:tcBorders>
            <w:shd w:val="clear" w:color="auto" w:fill="F3F3F3"/>
            <w:vAlign w:val="center"/>
          </w:tcPr>
          <w:p w14:paraId="356DBB14" w14:textId="0F2883A4" w:rsidR="007A3D40" w:rsidRPr="00A81FE0" w:rsidRDefault="00B73899" w:rsidP="00D04B02">
            <w:pPr>
              <w:pStyle w:val="Field"/>
              <w:jc w:val="right"/>
            </w:pPr>
            <w:r>
              <w:t>Phone</w:t>
            </w:r>
          </w:p>
        </w:tc>
        <w:tc>
          <w:tcPr>
            <w:tcW w:w="1980" w:type="dxa"/>
            <w:tcBorders>
              <w:top w:val="single" w:sz="4" w:space="0" w:color="auto"/>
              <w:left w:val="single" w:sz="4" w:space="0" w:color="auto"/>
              <w:bottom w:val="single" w:sz="4" w:space="0" w:color="auto"/>
              <w:right w:val="single" w:sz="4" w:space="0" w:color="auto"/>
            </w:tcBorders>
          </w:tcPr>
          <w:p w14:paraId="4DAEC3C2" w14:textId="28DAA420" w:rsidR="007A3D40" w:rsidRPr="00A81FE0" w:rsidRDefault="00520722" w:rsidP="006B5BB5">
            <w:r>
              <w:t>516-445-4235</w:t>
            </w:r>
          </w:p>
        </w:tc>
      </w:tr>
      <w:tr w:rsidR="00D5757D" w:rsidRPr="00A81FE0" w14:paraId="5B2F25F3" w14:textId="77777777" w:rsidTr="00EF0944">
        <w:trPr>
          <w:trHeight w:val="66"/>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91FA1" w14:textId="69781E09" w:rsidR="00D5757D" w:rsidRPr="00D04B02" w:rsidRDefault="00D5757D" w:rsidP="00D04B02">
            <w:pPr>
              <w:pStyle w:val="Field"/>
              <w:rPr>
                <w:u w:val="single"/>
              </w:rPr>
            </w:pPr>
            <w:r w:rsidRPr="00D04B02">
              <w:t xml:space="preserve">Description of the </w:t>
            </w:r>
            <w:r w:rsidR="00D90BC1" w:rsidRPr="00D04B02">
              <w:t>Sponsor</w:t>
            </w:r>
          </w:p>
        </w:tc>
      </w:tr>
      <w:tr w:rsidR="00D90BC1" w:rsidRPr="00A81FE0" w14:paraId="11D5A441" w14:textId="77777777" w:rsidTr="00320ADF">
        <w:trPr>
          <w:trHeight w:val="912"/>
        </w:trPr>
        <w:tc>
          <w:tcPr>
            <w:tcW w:w="10800" w:type="dxa"/>
            <w:gridSpan w:val="10"/>
            <w:tcBorders>
              <w:top w:val="single" w:sz="4" w:space="0" w:color="auto"/>
              <w:left w:val="single" w:sz="4" w:space="0" w:color="auto"/>
              <w:bottom w:val="single" w:sz="4" w:space="0" w:color="auto"/>
              <w:right w:val="single" w:sz="4" w:space="0" w:color="auto"/>
            </w:tcBorders>
          </w:tcPr>
          <w:p w14:paraId="762F5B7C" w14:textId="2F4B48BB" w:rsidR="00186FA2" w:rsidRPr="00A81FE0" w:rsidRDefault="00C604C9" w:rsidP="004A192A">
            <w:r>
              <w:t xml:space="preserve">Workday is an on-demand financial management and human capital management software vendor. </w:t>
            </w:r>
            <w:r w:rsidR="004A192A">
              <w:t xml:space="preserve">One product is Student Services, offering higher education solutions to everything related to the student experience – Recruiting, Admissions, Curriculum, Advising, Records, Financial Aid, and Financials. </w:t>
            </w:r>
          </w:p>
        </w:tc>
      </w:tr>
      <w:tr w:rsidR="00FC1F1E" w:rsidRPr="00A81FE0" w14:paraId="642608BF"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91C0E" w14:textId="4611B07A" w:rsidR="00FC1F1E" w:rsidRPr="00A81FE0" w:rsidRDefault="00FC1F1E" w:rsidP="00FC1F1E">
            <w:pPr>
              <w:pStyle w:val="Field"/>
            </w:pPr>
            <w:r>
              <w:t xml:space="preserve">Please indicate which </w:t>
            </w:r>
            <w:r w:rsidR="00EF0944">
              <w:t>academic year and semester</w:t>
            </w:r>
            <w:r>
              <w:t xml:space="preserve"> you would like to propose your project.</w:t>
            </w:r>
          </w:p>
        </w:tc>
      </w:tr>
      <w:tr w:rsidR="0071363C" w:rsidRPr="00A81FE0" w14:paraId="6D1C8E3A" w14:textId="77777777" w:rsidTr="001C7F23">
        <w:trPr>
          <w:trHeight w:val="14"/>
        </w:trPr>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3E81DC" w14:textId="713CEA1A" w:rsidR="0071363C" w:rsidRDefault="0071363C" w:rsidP="0071363C">
            <w:pPr>
              <w:pStyle w:val="Field"/>
              <w:jc w:val="center"/>
            </w:pPr>
            <w:r>
              <w:t>Year</w:t>
            </w:r>
          </w:p>
        </w:tc>
        <w:tc>
          <w:tcPr>
            <w:tcW w:w="1620" w:type="dxa"/>
            <w:gridSpan w:val="2"/>
            <w:tcBorders>
              <w:top w:val="single" w:sz="4" w:space="0" w:color="auto"/>
              <w:left w:val="single" w:sz="4" w:space="0" w:color="auto"/>
              <w:bottom w:val="single" w:sz="4" w:space="0" w:color="auto"/>
              <w:right w:val="single" w:sz="4" w:space="0" w:color="auto"/>
            </w:tcBorders>
          </w:tcPr>
          <w:p w14:paraId="5808BD25" w14:textId="46D933F8" w:rsidR="0071363C" w:rsidRPr="00A81FE0" w:rsidRDefault="00360DDD" w:rsidP="00D73305">
            <w:r>
              <w:t>2018</w:t>
            </w:r>
          </w:p>
        </w:tc>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24D27C1" w14:textId="48EDD331" w:rsidR="0071363C" w:rsidRDefault="0071363C" w:rsidP="0071363C">
            <w:pPr>
              <w:pStyle w:val="Field"/>
              <w:jc w:val="center"/>
            </w:pPr>
            <w:r>
              <w:t>Semester</w:t>
            </w:r>
          </w:p>
        </w:tc>
        <w:tc>
          <w:tcPr>
            <w:tcW w:w="1800" w:type="dxa"/>
            <w:gridSpan w:val="2"/>
            <w:tcBorders>
              <w:top w:val="single" w:sz="4" w:space="0" w:color="auto"/>
              <w:left w:val="single" w:sz="4" w:space="0" w:color="auto"/>
              <w:bottom w:val="single" w:sz="4" w:space="0" w:color="auto"/>
            </w:tcBorders>
            <w:vAlign w:val="center"/>
          </w:tcPr>
          <w:p w14:paraId="1752063E" w14:textId="6FA145B2" w:rsidR="0071363C" w:rsidRPr="00A81FE0" w:rsidRDefault="00BA7074" w:rsidP="00FC1F1E">
            <w:pPr>
              <w:jc w:val="center"/>
            </w:pPr>
            <w:r>
              <w:fldChar w:fldCharType="begin">
                <w:ffData>
                  <w:name w:val="Check6"/>
                  <w:enabled/>
                  <w:calcOnExit w:val="0"/>
                  <w:checkBox>
                    <w:size w:val="16"/>
                    <w:default w:val="0"/>
                  </w:checkBox>
                </w:ffData>
              </w:fldChar>
            </w:r>
            <w:bookmarkStart w:id="1" w:name="Check6"/>
            <w:r>
              <w:instrText xml:space="preserve"> FORMCHECKBOX </w:instrText>
            </w:r>
            <w:r w:rsidR="00B8710B">
              <w:fldChar w:fldCharType="separate"/>
            </w:r>
            <w:r>
              <w:fldChar w:fldCharType="end"/>
            </w:r>
            <w:bookmarkEnd w:id="1"/>
            <w:r w:rsidR="0071363C">
              <w:t xml:space="preserve"> Fall</w:t>
            </w:r>
          </w:p>
        </w:tc>
        <w:tc>
          <w:tcPr>
            <w:tcW w:w="1080" w:type="dxa"/>
            <w:tcBorders>
              <w:top w:val="single" w:sz="4" w:space="0" w:color="auto"/>
              <w:bottom w:val="single" w:sz="4" w:space="0" w:color="auto"/>
            </w:tcBorders>
            <w:vAlign w:val="center"/>
          </w:tcPr>
          <w:p w14:paraId="3DE4AA91" w14:textId="4085F0B8" w:rsidR="0071363C" w:rsidRPr="00A81FE0" w:rsidRDefault="00360DDD" w:rsidP="00FC1F1E">
            <w:pPr>
              <w:jc w:val="center"/>
            </w:pPr>
            <w:r>
              <w:fldChar w:fldCharType="begin">
                <w:ffData>
                  <w:name w:val="Check7"/>
                  <w:enabled/>
                  <w:calcOnExit w:val="0"/>
                  <w:checkBox>
                    <w:size w:val="16"/>
                    <w:default w:val="1"/>
                  </w:checkBox>
                </w:ffData>
              </w:fldChar>
            </w:r>
            <w:bookmarkStart w:id="2" w:name="Check7"/>
            <w:r>
              <w:instrText xml:space="preserve"> FORMCHECKBOX </w:instrText>
            </w:r>
            <w:r w:rsidR="00B8710B">
              <w:fldChar w:fldCharType="separate"/>
            </w:r>
            <w:r>
              <w:fldChar w:fldCharType="end"/>
            </w:r>
            <w:bookmarkEnd w:id="2"/>
            <w:r w:rsidR="0071363C">
              <w:t xml:space="preserve"> Spring</w:t>
            </w:r>
          </w:p>
        </w:tc>
        <w:tc>
          <w:tcPr>
            <w:tcW w:w="4680" w:type="dxa"/>
            <w:gridSpan w:val="3"/>
            <w:tcBorders>
              <w:top w:val="single" w:sz="4" w:space="0" w:color="auto"/>
              <w:bottom w:val="single" w:sz="4" w:space="0" w:color="auto"/>
              <w:right w:val="single" w:sz="4" w:space="0" w:color="auto"/>
            </w:tcBorders>
            <w:vAlign w:val="center"/>
          </w:tcPr>
          <w:p w14:paraId="44FB05DB" w14:textId="06C49068" w:rsidR="0071363C" w:rsidRPr="00A81FE0" w:rsidRDefault="0071363C" w:rsidP="00FC1F1E">
            <w:pPr>
              <w:jc w:val="center"/>
            </w:pPr>
          </w:p>
        </w:tc>
      </w:tr>
      <w:tr w:rsidR="00EF0944" w:rsidRPr="00A81FE0" w14:paraId="63E139A2" w14:textId="77777777" w:rsidTr="00EF0944">
        <w:trPr>
          <w:trHeight w:val="1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619D6D" w14:textId="2DE2F88F" w:rsidR="00EF0944" w:rsidRPr="00A81FE0" w:rsidRDefault="00EF0944" w:rsidP="00EF0944">
            <w:pPr>
              <w:pStyle w:val="Field"/>
            </w:pPr>
            <w:r>
              <w:t>Project Title</w:t>
            </w:r>
          </w:p>
        </w:tc>
      </w:tr>
      <w:tr w:rsidR="00EF0944" w:rsidRPr="00A81FE0" w14:paraId="4521FBEF" w14:textId="77777777" w:rsidTr="00A02477">
        <w:trPr>
          <w:trHeight w:val="3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BE32C29" w14:textId="51C685A5" w:rsidR="00D73305" w:rsidRDefault="00AE2CF2" w:rsidP="00D73305">
            <w:r>
              <w:t xml:space="preserve">Dynamic Academic Planner </w:t>
            </w:r>
          </w:p>
        </w:tc>
      </w:tr>
      <w:tr w:rsidR="00D73305" w:rsidRPr="00A81FE0" w14:paraId="69C4E557" w14:textId="77777777" w:rsidTr="00D73305">
        <w:trPr>
          <w:trHeight w:val="84"/>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3E8D70" w14:textId="104A114D" w:rsidR="00D73305" w:rsidRDefault="00D73305" w:rsidP="00D73305">
            <w:pPr>
              <w:pStyle w:val="Field"/>
            </w:pPr>
            <w:r>
              <w:t xml:space="preserve">Project </w:t>
            </w:r>
            <w:r w:rsidR="00DF56FD">
              <w:t>Goal or Description</w:t>
            </w:r>
          </w:p>
        </w:tc>
      </w:tr>
      <w:tr w:rsidR="00D73305" w:rsidRPr="00A81FE0" w14:paraId="0990B669" w14:textId="77777777" w:rsidTr="00320ADF">
        <w:trPr>
          <w:trHeight w:val="2379"/>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21FD32C0" w14:textId="0F02F29F" w:rsidR="00320ADF" w:rsidRDefault="00AF326B" w:rsidP="00924E87">
            <w:pPr>
              <w:pStyle w:val="p1"/>
            </w:pPr>
            <w:r>
              <w:t xml:space="preserve">As a student, I want to be able to </w:t>
            </w:r>
            <w:r w:rsidR="00966EA8">
              <w:t>view and edit my academic plan. When I select a major</w:t>
            </w:r>
            <w:r w:rsidR="00E67645">
              <w:t xml:space="preserve">, I should be able to view the requirements for graduation </w:t>
            </w:r>
            <w:r w:rsidR="00924E87">
              <w:t xml:space="preserve">concisely. With this, I should see the options for completing these requirements (e.g. viewing a typical course load progression over four years) and be able to manipulate my plan to see how it affects my schedule. Essentially, a series of “what if” experiences— if I wait to take a required course that is only offered in Spring, what should my enrollments be to be able to graduate on time? </w:t>
            </w:r>
          </w:p>
        </w:tc>
      </w:tr>
      <w:tr w:rsidR="00D73305" w:rsidRPr="00A81FE0" w14:paraId="77E5D5C3" w14:textId="77777777" w:rsidTr="009E6AD1">
        <w:trPr>
          <w:trHeight w:val="390"/>
        </w:trPr>
        <w:tc>
          <w:tcPr>
            <w:tcW w:w="10800"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805912" w14:textId="47818D5E" w:rsidR="00320ADF" w:rsidRDefault="00D73305" w:rsidP="00D73305">
            <w:pPr>
              <w:pStyle w:val="Field"/>
            </w:pPr>
            <w:r>
              <w:t>What activities are necessary to achieve the project goal?</w:t>
            </w:r>
          </w:p>
        </w:tc>
      </w:tr>
      <w:tr w:rsidR="00D73305" w:rsidRPr="00A81FE0" w14:paraId="157FBAF1" w14:textId="77777777" w:rsidTr="00320ADF">
        <w:trPr>
          <w:trHeight w:val="2334"/>
        </w:trPr>
        <w:tc>
          <w:tcPr>
            <w:tcW w:w="10800"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14:paraId="7874020E" w14:textId="0E8C2726" w:rsidR="00A02477" w:rsidRDefault="008F7778" w:rsidP="009E6AD1">
            <w:r>
              <w:t>Research into current ways students and advisors construct and edit their plan</w:t>
            </w:r>
            <w:r w:rsidR="00082F36">
              <w:t xml:space="preserve"> to see what works and what doesn’t.</w:t>
            </w:r>
            <w:r w:rsidR="009E6AD1">
              <w:t xml:space="preserve"> Identify useful, available data to the problem. </w:t>
            </w:r>
            <w:r w:rsidR="00082F36">
              <w:t xml:space="preserve">Explore data-driven solutions </w:t>
            </w:r>
            <w:r w:rsidR="009E6AD1">
              <w:t xml:space="preserve">to the problem. From that, design an intuitive interface for students (and maybe advisors) to use. Implement said design. </w:t>
            </w:r>
          </w:p>
        </w:tc>
      </w:tr>
    </w:tbl>
    <w:p w14:paraId="04CB2A5F" w14:textId="77777777" w:rsidR="00320ADF" w:rsidRDefault="00320ADF">
      <w:r>
        <w:rPr>
          <w:b/>
        </w:rPr>
        <w:br w:type="page"/>
      </w:r>
    </w:p>
    <w:tbl>
      <w:tblPr>
        <w:tblW w:w="10800" w:type="dxa"/>
        <w:tblInd w:w="-5" w:type="dxa"/>
        <w:tblLayout w:type="fixed"/>
        <w:tblCellMar>
          <w:top w:w="86" w:type="dxa"/>
          <w:left w:w="86" w:type="dxa"/>
          <w:bottom w:w="86" w:type="dxa"/>
          <w:right w:w="86" w:type="dxa"/>
        </w:tblCellMar>
        <w:tblLook w:val="01E0" w:firstRow="1" w:lastRow="1" w:firstColumn="1" w:lastColumn="1" w:noHBand="0" w:noVBand="0"/>
      </w:tblPr>
      <w:tblGrid>
        <w:gridCol w:w="10800"/>
      </w:tblGrid>
      <w:tr w:rsidR="00FC1F1E" w:rsidRPr="00A81FE0" w14:paraId="7F63EB26" w14:textId="77777777" w:rsidTr="00EF0944">
        <w:trPr>
          <w:trHeight w:val="14"/>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DCDF00" w14:textId="4EEA1241" w:rsidR="00FC1F1E" w:rsidRPr="00A81FE0" w:rsidRDefault="00FC1F1E" w:rsidP="00FC1F1E">
            <w:pPr>
              <w:pStyle w:val="Field"/>
            </w:pPr>
            <w:r w:rsidRPr="00A81FE0">
              <w:lastRenderedPageBreak/>
              <w:t>What outcome would determine that the project is a success?  Do you ex</w:t>
            </w:r>
            <w:r w:rsidRPr="00D04B02">
              <w:rPr>
                <w:shd w:val="clear" w:color="auto" w:fill="F2F2F2" w:themeFill="background1" w:themeFillShade="F2"/>
              </w:rPr>
              <w:t>pect specific deliverables?</w:t>
            </w:r>
          </w:p>
        </w:tc>
      </w:tr>
      <w:tr w:rsidR="00FC1F1E" w:rsidRPr="00A81FE0" w14:paraId="723FF849" w14:textId="77777777" w:rsidTr="00186FA2">
        <w:trPr>
          <w:trHeight w:val="1722"/>
        </w:trPr>
        <w:tc>
          <w:tcPr>
            <w:tcW w:w="10800" w:type="dxa"/>
            <w:tcBorders>
              <w:top w:val="single" w:sz="4" w:space="0" w:color="auto"/>
              <w:left w:val="single" w:sz="4" w:space="0" w:color="auto"/>
              <w:bottom w:val="single" w:sz="4" w:space="0" w:color="auto"/>
              <w:right w:val="single" w:sz="4" w:space="0" w:color="auto"/>
            </w:tcBorders>
          </w:tcPr>
          <w:p w14:paraId="69738EFC" w14:textId="3EC859B0" w:rsidR="00595CC1" w:rsidRDefault="009E6AD1" w:rsidP="00595CC1">
            <w:r>
              <w:t xml:space="preserve">It depends on the technical skill of the students. It would be great if they are able to develop a fully or moderately working deliverable (i.e. app, website, etc.). </w:t>
            </w:r>
            <w:r w:rsidR="00595CC1">
              <w:t xml:space="preserve">In that case, </w:t>
            </w:r>
            <w:r>
              <w:t xml:space="preserve">it would make sense if </w:t>
            </w:r>
            <w:r w:rsidR="00595CC1">
              <w:t xml:space="preserve">their solution is shallower. We would, however, still be looking for creative design. </w:t>
            </w:r>
          </w:p>
          <w:p w14:paraId="11A17D7F" w14:textId="77777777" w:rsidR="00595CC1" w:rsidRDefault="00595CC1" w:rsidP="00595CC1"/>
          <w:p w14:paraId="29991ED1" w14:textId="468C0A4F" w:rsidR="00186FA2" w:rsidRPr="00A81FE0" w:rsidRDefault="009E6AD1" w:rsidP="00595CC1">
            <w:r>
              <w:t>On the other hand, if the students are less technical, the focus would be on their approach to the problem. The expectation would be that they will deliver a prototype with</w:t>
            </w:r>
            <w:r w:rsidR="00595CC1">
              <w:t xml:space="preserve"> creative and thoroughly thought</w:t>
            </w:r>
            <w:r>
              <w:t xml:space="preserve"> </w:t>
            </w:r>
            <w:r w:rsidR="00595CC1">
              <w:t>out uses of the data.</w:t>
            </w:r>
          </w:p>
        </w:tc>
      </w:tr>
      <w:tr w:rsidR="00FC1F1E" w:rsidRPr="00A81FE0" w14:paraId="72D4304E" w14:textId="77777777" w:rsidTr="00EF0944">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5D11E" w14:textId="51A47D21" w:rsidR="00FC1F1E" w:rsidRPr="00A81FE0" w:rsidRDefault="00A02477" w:rsidP="00186FA2">
            <w:pPr>
              <w:pStyle w:val="Field"/>
            </w:pPr>
            <w:r>
              <w:t xml:space="preserve">What are the </w:t>
            </w:r>
            <w:r w:rsidR="00FC1F1E" w:rsidRPr="00A81FE0">
              <w:t>skills</w:t>
            </w:r>
            <w:r w:rsidR="00186FA2">
              <w:t xml:space="preserve"> and experience must the students already know to start work on the projec</w:t>
            </w:r>
            <w:r w:rsidR="00FC1F1E" w:rsidRPr="00A81FE0">
              <w:t xml:space="preserve">t? </w:t>
            </w:r>
            <w:r w:rsidR="00186FA2">
              <w:br/>
            </w:r>
            <w:r>
              <w:t xml:space="preserve">Please </w:t>
            </w:r>
            <w:r w:rsidR="004041E8">
              <w:t>be specific and</w:t>
            </w:r>
            <w:r w:rsidR="00FC1F1E">
              <w:t xml:space="preserve"> k</w:t>
            </w:r>
            <w:r w:rsidR="00FC1F1E" w:rsidRPr="00A81FE0">
              <w:t>eep in mind</w:t>
            </w:r>
            <w:r w:rsidR="00FC1F1E">
              <w:t xml:space="preserve"> that</w:t>
            </w:r>
            <w:r w:rsidR="00FC1F1E" w:rsidRPr="00A81FE0">
              <w:t xml:space="preserve"> students will be building their skills during the </w:t>
            </w:r>
            <w:r w:rsidR="00FC1F1E">
              <w:t>duration</w:t>
            </w:r>
            <w:r w:rsidR="00FC1F1E" w:rsidRPr="00A81FE0">
              <w:t xml:space="preserve"> of the project.</w:t>
            </w:r>
          </w:p>
        </w:tc>
      </w:tr>
      <w:tr w:rsidR="00FC1F1E" w:rsidRPr="00A81FE0" w14:paraId="7D44762E" w14:textId="77777777" w:rsidTr="00186FA2">
        <w:trPr>
          <w:trHeight w:val="1569"/>
        </w:trPr>
        <w:tc>
          <w:tcPr>
            <w:tcW w:w="10800" w:type="dxa"/>
            <w:tcBorders>
              <w:top w:val="single" w:sz="4" w:space="0" w:color="auto"/>
              <w:left w:val="single" w:sz="4" w:space="0" w:color="auto"/>
              <w:bottom w:val="single" w:sz="4" w:space="0" w:color="auto"/>
              <w:right w:val="single" w:sz="4" w:space="0" w:color="auto"/>
            </w:tcBorders>
          </w:tcPr>
          <w:p w14:paraId="77F496A7" w14:textId="76EF9238" w:rsidR="00186FA2" w:rsidRPr="00A81FE0" w:rsidRDefault="00595CC1" w:rsidP="008C5D48">
            <w:r>
              <w:t>We’re hoping to work with</w:t>
            </w:r>
            <w:r w:rsidR="008C5D48">
              <w:t xml:space="preserve"> students who are more technical</w:t>
            </w:r>
            <w:r>
              <w:t>. We’d like to be able to give these students the full software engineering experience</w:t>
            </w:r>
            <w:r w:rsidR="008C5D48">
              <w:t xml:space="preserve"> from start to end</w:t>
            </w:r>
            <w:r>
              <w:t xml:space="preserve">, and can best do that with students who have development experience. </w:t>
            </w:r>
          </w:p>
        </w:tc>
      </w:tr>
      <w:tr w:rsidR="007D091E" w:rsidRPr="00A81FE0" w14:paraId="65B11C3B" w14:textId="77777777" w:rsidTr="0089774C">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8C33EE" w14:textId="25ED7BF3" w:rsidR="007D091E" w:rsidRPr="00A81FE0" w:rsidRDefault="007D091E" w:rsidP="00186FA2">
            <w:pPr>
              <w:pStyle w:val="Field"/>
            </w:pPr>
            <w:r>
              <w:t xml:space="preserve">What are the </w:t>
            </w:r>
            <w:r w:rsidRPr="00A81FE0">
              <w:t>skills</w:t>
            </w:r>
            <w:r>
              <w:t xml:space="preserve"> and experience required</w:t>
            </w:r>
            <w:r w:rsidRPr="00A81FE0">
              <w:t xml:space="preserve"> to complete the project</w:t>
            </w:r>
            <w:r w:rsidR="00186FA2">
              <w:t xml:space="preserve"> that the students may learn while completing the project</w:t>
            </w:r>
            <w:r w:rsidRPr="00A81FE0">
              <w:t>?</w:t>
            </w:r>
          </w:p>
        </w:tc>
      </w:tr>
      <w:tr w:rsidR="007D091E" w:rsidRPr="00A81FE0" w14:paraId="3D47595A" w14:textId="77777777" w:rsidTr="00186FA2">
        <w:trPr>
          <w:trHeight w:val="1461"/>
        </w:trPr>
        <w:tc>
          <w:tcPr>
            <w:tcW w:w="10800" w:type="dxa"/>
            <w:tcBorders>
              <w:top w:val="single" w:sz="4" w:space="0" w:color="auto"/>
              <w:left w:val="single" w:sz="4" w:space="0" w:color="auto"/>
              <w:bottom w:val="single" w:sz="4" w:space="0" w:color="auto"/>
              <w:right w:val="single" w:sz="4" w:space="0" w:color="auto"/>
            </w:tcBorders>
          </w:tcPr>
          <w:p w14:paraId="42151159" w14:textId="34545CF2" w:rsidR="00186FA2" w:rsidRPr="00A81FE0" w:rsidRDefault="00595CC1" w:rsidP="008C5D48">
            <w:r>
              <w:t>Through this project, they will learn to work with real-life cons</w:t>
            </w:r>
            <w:r w:rsidR="008C5D48">
              <w:t xml:space="preserve">traints to design a use case. This will include research to recognize constraints and explore more creative options. As the project progresses, they will learn how to implement their own design and iterate upon it. As a whole, they’ll learn what it takes to take a project from concept to functioning design. </w:t>
            </w:r>
            <w:r>
              <w:t xml:space="preserve"> </w:t>
            </w:r>
          </w:p>
        </w:tc>
      </w:tr>
      <w:tr w:rsidR="007D091E" w:rsidRPr="00A81FE0" w14:paraId="2BC0DC9A" w14:textId="77777777" w:rsidTr="00EF0944">
        <w:trPr>
          <w:trHeight w:val="597"/>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EC2357" w14:textId="03BFEF47" w:rsidR="007D091E" w:rsidRDefault="007D091E" w:rsidP="007D091E">
            <w:pPr>
              <w:pStyle w:val="Field"/>
            </w:pPr>
            <w:r>
              <w:t>The project</w:t>
            </w:r>
            <w:r w:rsidRPr="00A81FE0">
              <w:t xml:space="preserve"> representative must be available 30 minutes per week for status reports,</w:t>
            </w:r>
            <w:r>
              <w:t xml:space="preserve"> the</w:t>
            </w:r>
            <w:r w:rsidRPr="00A81FE0">
              <w:t xml:space="preserve"> interim report, and </w:t>
            </w:r>
            <w:r>
              <w:t xml:space="preserve">the </w:t>
            </w:r>
            <w:r w:rsidRPr="00A81FE0">
              <w:t>final presentation.</w:t>
            </w:r>
            <w:r>
              <w:t xml:space="preserve"> As the</w:t>
            </w:r>
            <w:r w:rsidRPr="00A81FE0">
              <w:t xml:space="preserve"> </w:t>
            </w:r>
            <w:r>
              <w:t xml:space="preserve">project </w:t>
            </w:r>
            <w:r w:rsidRPr="00A81FE0">
              <w:t>sponsor</w:t>
            </w:r>
            <w:r>
              <w:t>, are you</w:t>
            </w:r>
            <w:r w:rsidRPr="00A81FE0">
              <w:t xml:space="preserve"> able </w:t>
            </w:r>
            <w:r>
              <w:t>to make this time commitment?</w:t>
            </w:r>
          </w:p>
          <w:p w14:paraId="1B7D29FF" w14:textId="58F287EF" w:rsidR="007D091E" w:rsidRPr="00A81FE0" w:rsidRDefault="007D091E" w:rsidP="00595CC1">
            <w:pPr>
              <w:pStyle w:val="Field"/>
              <w:tabs>
                <w:tab w:val="left" w:pos="270"/>
              </w:tabs>
            </w:pPr>
            <w:r>
              <w:tab/>
            </w:r>
            <w:r w:rsidR="00595CC1">
              <w:fldChar w:fldCharType="begin">
                <w:ffData>
                  <w:name w:val="Check1"/>
                  <w:enabled/>
                  <w:calcOnExit w:val="0"/>
                  <w:checkBox>
                    <w:size w:val="16"/>
                    <w:default w:val="1"/>
                  </w:checkBox>
                </w:ffData>
              </w:fldChar>
            </w:r>
            <w:bookmarkStart w:id="3" w:name="Check1"/>
            <w:r w:rsidR="00595CC1">
              <w:instrText xml:space="preserve"> FORMCHECKBOX </w:instrText>
            </w:r>
            <w:r w:rsidR="00B8710B">
              <w:fldChar w:fldCharType="separate"/>
            </w:r>
            <w:r w:rsidR="00595CC1">
              <w:fldChar w:fldCharType="end"/>
            </w:r>
            <w:bookmarkEnd w:id="3"/>
            <w:r w:rsidRPr="00A81FE0">
              <w:t xml:space="preserve"> Yes</w:t>
            </w:r>
            <w:r>
              <w:t>.</w:t>
            </w:r>
            <w:r w:rsidRPr="00A81FE0">
              <w:t xml:space="preserve"> Please elaborate</w:t>
            </w:r>
            <w:r>
              <w:t>.</w:t>
            </w:r>
          </w:p>
        </w:tc>
      </w:tr>
      <w:tr w:rsidR="007D091E" w:rsidRPr="00A81FE0" w14:paraId="4D314DD0"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5E35B36D" w14:textId="712B9703" w:rsidR="00320ADF" w:rsidRDefault="005771BE" w:rsidP="005771BE">
            <w:r>
              <w:t xml:space="preserve">Scheduling a set time each week to have this meeting has proved very useful in the past to make sure we stick to this commitment.  </w:t>
            </w:r>
          </w:p>
        </w:tc>
      </w:tr>
      <w:tr w:rsidR="007D091E" w:rsidRPr="00A81FE0" w14:paraId="7FB8A31B" w14:textId="77777777" w:rsidTr="005771BE">
        <w:trPr>
          <w:trHeight w:val="1128"/>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DBC5EE" w14:textId="30F6F2A0" w:rsidR="007D091E" w:rsidRDefault="007D091E" w:rsidP="007D091E">
            <w:pPr>
              <w:pStyle w:val="Field"/>
            </w:pPr>
            <w:r w:rsidRPr="00A81FE0">
              <w:t>Some sponsors may choose to spend additio</w:t>
            </w:r>
            <w:r>
              <w:t>nal time with the student teams,</w:t>
            </w:r>
            <w:r w:rsidRPr="00A81FE0">
              <w:t xml:space="preserve"> e.g. phone contacts for monthly status discussions, reviewing research results, providing midpoint project feedback, and offering input to the final deliverables in advance of its completion.</w:t>
            </w:r>
            <w:r>
              <w:t xml:space="preserve"> As the project sponsor, are you</w:t>
            </w:r>
            <w:r w:rsidRPr="00A81FE0">
              <w:t xml:space="preserve"> availa</w:t>
            </w:r>
            <w:r>
              <w:t xml:space="preserve">ble to participate in these </w:t>
            </w:r>
            <w:r w:rsidRPr="00A81FE0">
              <w:t>or any additional activities?</w:t>
            </w:r>
          </w:p>
          <w:p w14:paraId="6F7F3F9F" w14:textId="7B22484A" w:rsidR="007D091E" w:rsidRPr="00A81FE0" w:rsidRDefault="007D091E" w:rsidP="007D091E">
            <w:pPr>
              <w:pStyle w:val="Field"/>
              <w:tabs>
                <w:tab w:val="left" w:pos="270"/>
              </w:tabs>
            </w:pPr>
            <w:r>
              <w:tab/>
            </w:r>
            <w:r>
              <w:fldChar w:fldCharType="begin">
                <w:ffData>
                  <w:name w:val="Check2"/>
                  <w:enabled/>
                  <w:calcOnExit w:val="0"/>
                  <w:checkBox>
                    <w:size w:val="16"/>
                    <w:default w:val="0"/>
                  </w:checkBox>
                </w:ffData>
              </w:fldChar>
            </w:r>
            <w:bookmarkStart w:id="4" w:name="Check2"/>
            <w:r>
              <w:instrText xml:space="preserve"> FORMCHECKBOX </w:instrText>
            </w:r>
            <w:r w:rsidR="00B8710B">
              <w:fldChar w:fldCharType="separate"/>
            </w:r>
            <w:r>
              <w:fldChar w:fldCharType="end"/>
            </w:r>
            <w:bookmarkEnd w:id="4"/>
            <w:r w:rsidRPr="00A81FE0">
              <w:t xml:space="preserve"> Yes</w:t>
            </w:r>
            <w:r>
              <w:t>.</w:t>
            </w:r>
            <w:r w:rsidRPr="00A81FE0">
              <w:t xml:space="preserve"> Please elaborate</w:t>
            </w:r>
            <w:r>
              <w:t>.</w:t>
            </w:r>
          </w:p>
        </w:tc>
      </w:tr>
      <w:tr w:rsidR="007D091E" w:rsidRPr="00A81FE0" w14:paraId="565AF3A3" w14:textId="77777777" w:rsidTr="00320ADF">
        <w:trPr>
          <w:trHeight w:val="507"/>
        </w:trPr>
        <w:tc>
          <w:tcPr>
            <w:tcW w:w="10800" w:type="dxa"/>
            <w:tcBorders>
              <w:top w:val="single" w:sz="4" w:space="0" w:color="auto"/>
              <w:left w:val="single" w:sz="4" w:space="0" w:color="auto"/>
              <w:bottom w:val="single" w:sz="4" w:space="0" w:color="auto"/>
              <w:right w:val="single" w:sz="4" w:space="0" w:color="auto"/>
            </w:tcBorders>
          </w:tcPr>
          <w:p w14:paraId="483320E8" w14:textId="05719B0B" w:rsidR="00320ADF" w:rsidRDefault="005771BE" w:rsidP="005771BE">
            <w:r>
              <w:t>We currently have some large projects in progress and coming up that may make it hard to spend additional time with the student teams. Our schedule can be flexible and we would like to be able to do more, but it would</w:t>
            </w:r>
            <w:r w:rsidR="00DC6C96">
              <w:t xml:space="preserve"> have to be on a per case basis. We may be able to parti</w:t>
            </w:r>
            <w:r w:rsidR="00A4620B">
              <w:t>ci</w:t>
            </w:r>
            <w:r w:rsidR="00DC6C96">
              <w:t xml:space="preserve">pate </w:t>
            </w:r>
            <w:r w:rsidR="00A4620B">
              <w:t xml:space="preserve">in some of these activities but not all. </w:t>
            </w:r>
          </w:p>
          <w:p w14:paraId="41A79DBB" w14:textId="56099201" w:rsidR="005771BE" w:rsidRPr="00A81FE0" w:rsidRDefault="005771BE" w:rsidP="005771BE"/>
        </w:tc>
      </w:tr>
      <w:tr w:rsidR="007D091E" w:rsidRPr="00A81FE0" w14:paraId="30B2F930" w14:textId="77777777" w:rsidTr="00E21220">
        <w:trPr>
          <w:trHeight w:val="867"/>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5D2" w14:textId="6456BF34" w:rsidR="007D091E" w:rsidRPr="00A81FE0" w:rsidRDefault="007D091E" w:rsidP="007D091E">
            <w:pPr>
              <w:pStyle w:val="Field"/>
            </w:pPr>
            <w:r w:rsidRPr="00A81FE0">
              <w:t xml:space="preserve">The </w:t>
            </w:r>
            <w:r>
              <w:t xml:space="preserve">project </w:t>
            </w:r>
            <w:r w:rsidRPr="00A81FE0">
              <w:t>representative needs to facilitate access to company resources as needed and approve expenses.</w:t>
            </w:r>
            <w:r>
              <w:t xml:space="preserve"> As the project sponsor, are you</w:t>
            </w:r>
            <w:r w:rsidRPr="00A81FE0">
              <w:t xml:space="preserve"> able to facilitate access to such resources, should the need come up?</w:t>
            </w:r>
          </w:p>
          <w:p w14:paraId="7CCBC78A" w14:textId="32BDB849" w:rsidR="007D091E" w:rsidRPr="009D5CA2" w:rsidRDefault="007D091E" w:rsidP="007D091E">
            <w:pPr>
              <w:pStyle w:val="Field"/>
              <w:tabs>
                <w:tab w:val="left" w:pos="270"/>
              </w:tabs>
              <w:rPr>
                <w:b w:val="0"/>
              </w:rPr>
            </w:pPr>
            <w:r>
              <w:tab/>
            </w:r>
            <w:r>
              <w:fldChar w:fldCharType="begin">
                <w:ffData>
                  <w:name w:val="Check3"/>
                  <w:enabled/>
                  <w:calcOnExit w:val="0"/>
                  <w:checkBox>
                    <w:size w:val="16"/>
                    <w:default w:val="0"/>
                  </w:checkBox>
                </w:ffData>
              </w:fldChar>
            </w:r>
            <w:bookmarkStart w:id="5" w:name="Check3"/>
            <w:r>
              <w:instrText xml:space="preserve"> FORMCHECKBOX </w:instrText>
            </w:r>
            <w:r w:rsidR="00B8710B">
              <w:fldChar w:fldCharType="separate"/>
            </w:r>
            <w:r>
              <w:fldChar w:fldCharType="end"/>
            </w:r>
            <w:bookmarkEnd w:id="5"/>
            <w:r w:rsidRPr="00A81FE0">
              <w:t xml:space="preserve"> Yes</w:t>
            </w:r>
            <w:r>
              <w:t>.</w:t>
            </w:r>
            <w:r w:rsidRPr="00A81FE0">
              <w:t xml:space="preserve"> Please elaborate</w:t>
            </w:r>
            <w:r>
              <w:t>.</w:t>
            </w:r>
            <w:r w:rsidR="009D5CA2">
              <w:t xml:space="preserve"> </w:t>
            </w:r>
            <w:r w:rsidR="009D5CA2">
              <w:rPr>
                <w:b w:val="0"/>
              </w:rPr>
              <w:t xml:space="preserve">I don’t see any such needs coming up. If they do, we can re-discuss. </w:t>
            </w:r>
          </w:p>
        </w:tc>
      </w:tr>
      <w:tr w:rsidR="007D091E" w:rsidRPr="00A81FE0" w14:paraId="0D39E506" w14:textId="77777777" w:rsidTr="00320ADF">
        <w:trPr>
          <w:trHeight w:val="516"/>
        </w:trPr>
        <w:tc>
          <w:tcPr>
            <w:tcW w:w="10800" w:type="dxa"/>
            <w:tcBorders>
              <w:top w:val="single" w:sz="4" w:space="0" w:color="auto"/>
              <w:left w:val="single" w:sz="4" w:space="0" w:color="auto"/>
              <w:bottom w:val="single" w:sz="4" w:space="0" w:color="auto"/>
              <w:right w:val="single" w:sz="4" w:space="0" w:color="auto"/>
            </w:tcBorders>
          </w:tcPr>
          <w:p w14:paraId="40AB787B" w14:textId="20B557C7" w:rsidR="00320ADF" w:rsidRPr="00A81FE0" w:rsidRDefault="00320ADF" w:rsidP="007D091E"/>
        </w:tc>
      </w:tr>
      <w:tr w:rsidR="007D091E" w:rsidRPr="00A81FE0" w14:paraId="133D4B93" w14:textId="77777777" w:rsidTr="00E21220">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0E6A3F" w14:textId="019D380F" w:rsidR="007D091E" w:rsidRPr="00A81FE0" w:rsidRDefault="007D091E" w:rsidP="007D091E">
            <w:pPr>
              <w:pStyle w:val="Field"/>
            </w:pPr>
            <w:r w:rsidRPr="00A81FE0">
              <w:t>Please consider other contributions listed below. Are you willing to make these contributions? (</w:t>
            </w:r>
            <w:r>
              <w:t>check</w:t>
            </w:r>
            <w:r w:rsidRPr="00A81FE0">
              <w:t xml:space="preserve"> all that apply)</w:t>
            </w:r>
          </w:p>
          <w:p w14:paraId="0D0EDB7D" w14:textId="42035322" w:rsidR="007D091E" w:rsidRPr="00A81FE0" w:rsidRDefault="007D091E" w:rsidP="007D091E">
            <w:pPr>
              <w:pStyle w:val="Field"/>
              <w:tabs>
                <w:tab w:val="left" w:pos="270"/>
              </w:tabs>
            </w:pPr>
            <w:r>
              <w:tab/>
            </w:r>
            <w:r w:rsidR="00705A30">
              <w:fldChar w:fldCharType="begin">
                <w:ffData>
                  <w:name w:val="Check4"/>
                  <w:enabled/>
                  <w:calcOnExit w:val="0"/>
                  <w:checkBox>
                    <w:size w:val="16"/>
                    <w:default w:val="1"/>
                  </w:checkBox>
                </w:ffData>
              </w:fldChar>
            </w:r>
            <w:bookmarkStart w:id="6" w:name="Check4"/>
            <w:r w:rsidR="00705A30">
              <w:instrText xml:space="preserve"> FORMCHECKBOX </w:instrText>
            </w:r>
            <w:r w:rsidR="00B8710B">
              <w:fldChar w:fldCharType="separate"/>
            </w:r>
            <w:r w:rsidR="00705A30">
              <w:fldChar w:fldCharType="end"/>
            </w:r>
            <w:bookmarkEnd w:id="6"/>
            <w:r w:rsidRPr="00A81FE0">
              <w:t xml:space="preserve"> Provide existing industry and company data as background at the beginning of the project.</w:t>
            </w:r>
          </w:p>
          <w:p w14:paraId="0E0713C5" w14:textId="6EEADFAC" w:rsidR="007D091E" w:rsidRDefault="007D091E" w:rsidP="007D091E">
            <w:pPr>
              <w:pStyle w:val="Field"/>
              <w:tabs>
                <w:tab w:val="left" w:pos="270"/>
              </w:tabs>
            </w:pPr>
            <w:r w:rsidRPr="00A81FE0">
              <w:tab/>
            </w:r>
            <w:r>
              <w:fldChar w:fldCharType="begin">
                <w:ffData>
                  <w:name w:val="Check5"/>
                  <w:enabled/>
                  <w:calcOnExit w:val="0"/>
                  <w:checkBox>
                    <w:size w:val="16"/>
                    <w:default w:val="0"/>
                  </w:checkBox>
                </w:ffData>
              </w:fldChar>
            </w:r>
            <w:bookmarkStart w:id="7" w:name="Check5"/>
            <w:r>
              <w:instrText xml:space="preserve"> FORMCHECKBOX </w:instrText>
            </w:r>
            <w:r w:rsidR="00B8710B">
              <w:fldChar w:fldCharType="separate"/>
            </w:r>
            <w:r>
              <w:fldChar w:fldCharType="end"/>
            </w:r>
            <w:bookmarkEnd w:id="7"/>
            <w:r w:rsidRPr="00A81FE0">
              <w:t xml:space="preserve"> Pay one or more team members to travel to your location for initial briefing / work session / final presentation.</w:t>
            </w:r>
            <w:r>
              <w:t xml:space="preserve"> </w:t>
            </w:r>
          </w:p>
          <w:p w14:paraId="67647083" w14:textId="050782CF" w:rsidR="00320ADF" w:rsidRPr="009D5CA2" w:rsidRDefault="007D091E" w:rsidP="009D5CA2">
            <w:pPr>
              <w:pStyle w:val="Field"/>
              <w:rPr>
                <w:b w:val="0"/>
              </w:rPr>
            </w:pPr>
            <w:r w:rsidRPr="00A81FE0">
              <w:t>Please elaborate</w:t>
            </w:r>
            <w:r>
              <w:t>.</w:t>
            </w:r>
            <w:r w:rsidR="009D5CA2">
              <w:t xml:space="preserve"> </w:t>
            </w:r>
            <w:r w:rsidR="009D5CA2">
              <w:rPr>
                <w:b w:val="0"/>
              </w:rPr>
              <w:t xml:space="preserve">We’ve typically had teams present to us via video chat, that should be sufficient. We haven’t felt the need to bring students to headquarters. </w:t>
            </w:r>
          </w:p>
        </w:tc>
      </w:tr>
      <w:tr w:rsidR="007D091E" w:rsidRPr="00A81FE0" w14:paraId="6C0C1A62" w14:textId="77777777" w:rsidTr="00320ADF">
        <w:trPr>
          <w:trHeight w:val="444"/>
        </w:trPr>
        <w:tc>
          <w:tcPr>
            <w:tcW w:w="10800" w:type="dxa"/>
            <w:tcBorders>
              <w:top w:val="single" w:sz="4" w:space="0" w:color="auto"/>
              <w:left w:val="single" w:sz="4" w:space="0" w:color="auto"/>
              <w:bottom w:val="single" w:sz="4" w:space="0" w:color="auto"/>
              <w:right w:val="single" w:sz="4" w:space="0" w:color="auto"/>
            </w:tcBorders>
          </w:tcPr>
          <w:p w14:paraId="6D839586" w14:textId="40C9511C" w:rsidR="00320ADF" w:rsidRPr="00A81FE0" w:rsidRDefault="00C8176D" w:rsidP="00731D7A">
            <w:r>
              <w:lastRenderedPageBreak/>
              <w:t xml:space="preserve">The second one is also </w:t>
            </w:r>
            <w:r w:rsidR="00731D7A">
              <w:t xml:space="preserve">something that is more of a timing question than anything. </w:t>
            </w:r>
          </w:p>
        </w:tc>
      </w:tr>
      <w:tr w:rsidR="007D091E" w:rsidRPr="00A81FE0" w14:paraId="33980541" w14:textId="77777777" w:rsidTr="00A02477">
        <w:trPr>
          <w:trHeight w:val="140"/>
        </w:trPr>
        <w:tc>
          <w:tcPr>
            <w:tcW w:w="1080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8D0F7C" w14:textId="5F24D7EE" w:rsidR="007D091E" w:rsidRPr="00A81FE0" w:rsidRDefault="007D091E" w:rsidP="001C7F23">
            <w:pPr>
              <w:pStyle w:val="Field"/>
            </w:pPr>
            <w:r>
              <w:t xml:space="preserve">Please </w:t>
            </w:r>
            <w:r w:rsidR="001C7F23">
              <w:t>send</w:t>
            </w:r>
            <w:r>
              <w:t xml:space="preserve"> your completed</w:t>
            </w:r>
            <w:r w:rsidR="00320ADF">
              <w:t xml:space="preserve"> project proposal to the MPS Project Coordinator: </w:t>
            </w:r>
            <w:hyperlink r:id="rId10" w:history="1">
              <w:r w:rsidR="00320ADF" w:rsidRPr="00AE7EA2">
                <w:rPr>
                  <w:rStyle w:val="Hyperlink"/>
                </w:rPr>
                <w:t>is-mps-projects@cornell.edu</w:t>
              </w:r>
            </w:hyperlink>
          </w:p>
        </w:tc>
      </w:tr>
    </w:tbl>
    <w:p w14:paraId="77CD980B" w14:textId="37BD7A79" w:rsidR="007A3D40" w:rsidRPr="0071363C" w:rsidRDefault="007A3D40" w:rsidP="00D73305">
      <w:pPr>
        <w:rPr>
          <w:rFonts w:cs="Arial"/>
          <w:sz w:val="4"/>
          <w:szCs w:val="4"/>
          <w:vertAlign w:val="superscript"/>
        </w:rPr>
      </w:pPr>
    </w:p>
    <w:sectPr w:rsidR="007A3D40" w:rsidRPr="0071363C" w:rsidSect="001135C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831AC2" w14:textId="77777777" w:rsidR="00CF5BBB" w:rsidRDefault="00CF5BBB">
      <w:r>
        <w:separator/>
      </w:r>
    </w:p>
  </w:endnote>
  <w:endnote w:type="continuationSeparator" w:id="0">
    <w:p w14:paraId="30043505" w14:textId="77777777" w:rsidR="00CF5BBB" w:rsidRDefault="00CF5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0000000000000000000"/>
    <w:charset w:val="00"/>
    <w:family w:val="swiss"/>
    <w:notTrueType/>
    <w:pitch w:val="variable"/>
    <w:sig w:usb0="600002F7" w:usb1="02000001"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284EA9" w14:textId="77777777" w:rsidR="00CF5BBB" w:rsidRDefault="00CF5BBB">
      <w:r>
        <w:separator/>
      </w:r>
    </w:p>
  </w:footnote>
  <w:footnote w:type="continuationSeparator" w:id="0">
    <w:p w14:paraId="72CF071D" w14:textId="77777777" w:rsidR="00CF5BBB" w:rsidRDefault="00CF5BB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51051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843E4"/>
    <w:multiLevelType w:val="hybridMultilevel"/>
    <w:tmpl w:val="45DEB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D238DA"/>
    <w:multiLevelType w:val="hybridMultilevel"/>
    <w:tmpl w:val="A2A8A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543F1"/>
    <w:multiLevelType w:val="hybridMultilevel"/>
    <w:tmpl w:val="565C93AA"/>
    <w:lvl w:ilvl="0" w:tplc="F032577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9C2F0D"/>
    <w:multiLevelType w:val="hybridMultilevel"/>
    <w:tmpl w:val="8CCACA3A"/>
    <w:lvl w:ilvl="0" w:tplc="F69445A6">
      <w:start w:val="1"/>
      <w:numFmt w:val="decimal"/>
      <w:lvlText w:val="%1."/>
      <w:lvlJc w:val="left"/>
      <w:pPr>
        <w:ind w:left="360" w:hanging="360"/>
      </w:pPr>
      <w:rPr>
        <w:rFonts w:hint="default"/>
        <w:b/>
        <w:sz w:val="1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646DDB"/>
    <w:multiLevelType w:val="hybridMultilevel"/>
    <w:tmpl w:val="700E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1199C"/>
    <w:multiLevelType w:val="hybridMultilevel"/>
    <w:tmpl w:val="43E2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4B6BCF"/>
    <w:multiLevelType w:val="hybridMultilevel"/>
    <w:tmpl w:val="01B84BB4"/>
    <w:lvl w:ilvl="0" w:tplc="E0EC7766">
      <w:start w:val="4"/>
      <w:numFmt w:val="decimal"/>
      <w:lvlText w:val="%1."/>
      <w:lvlJc w:val="left"/>
      <w:pPr>
        <w:ind w:left="360" w:hanging="360"/>
      </w:pPr>
      <w:rPr>
        <w:rFonts w:ascii="Calibri" w:hAnsi="Calibri" w:cs="Calibri"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7"/>
  </w:num>
  <w:num w:numId="5">
    <w:abstractNumId w:val="0"/>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64C"/>
    <w:rsid w:val="00003143"/>
    <w:rsid w:val="000035EC"/>
    <w:rsid w:val="000072BC"/>
    <w:rsid w:val="00041F54"/>
    <w:rsid w:val="00061401"/>
    <w:rsid w:val="00072D93"/>
    <w:rsid w:val="00080047"/>
    <w:rsid w:val="00082F36"/>
    <w:rsid w:val="0009761C"/>
    <w:rsid w:val="000A0B3E"/>
    <w:rsid w:val="000A3E67"/>
    <w:rsid w:val="000D6AFF"/>
    <w:rsid w:val="000E0CB4"/>
    <w:rsid w:val="001135C9"/>
    <w:rsid w:val="00130DEF"/>
    <w:rsid w:val="001475A6"/>
    <w:rsid w:val="0017246B"/>
    <w:rsid w:val="00186FA2"/>
    <w:rsid w:val="00195642"/>
    <w:rsid w:val="001C7F23"/>
    <w:rsid w:val="001D29C3"/>
    <w:rsid w:val="002121B4"/>
    <w:rsid w:val="00280546"/>
    <w:rsid w:val="00282B50"/>
    <w:rsid w:val="002A2B6F"/>
    <w:rsid w:val="002D2E93"/>
    <w:rsid w:val="002E01A1"/>
    <w:rsid w:val="002E03B5"/>
    <w:rsid w:val="002E4945"/>
    <w:rsid w:val="002F1634"/>
    <w:rsid w:val="002F5CE7"/>
    <w:rsid w:val="00316A41"/>
    <w:rsid w:val="00320ADF"/>
    <w:rsid w:val="00360DDD"/>
    <w:rsid w:val="003B57BD"/>
    <w:rsid w:val="003D7918"/>
    <w:rsid w:val="004041E8"/>
    <w:rsid w:val="00411E7D"/>
    <w:rsid w:val="00432CC8"/>
    <w:rsid w:val="00432E82"/>
    <w:rsid w:val="004A192A"/>
    <w:rsid w:val="004A7F25"/>
    <w:rsid w:val="004C0B6A"/>
    <w:rsid w:val="004E71D5"/>
    <w:rsid w:val="004F05D8"/>
    <w:rsid w:val="004F7F4B"/>
    <w:rsid w:val="00520722"/>
    <w:rsid w:val="0052464C"/>
    <w:rsid w:val="00547ACA"/>
    <w:rsid w:val="005525E5"/>
    <w:rsid w:val="005771BE"/>
    <w:rsid w:val="00582F0E"/>
    <w:rsid w:val="00595CC1"/>
    <w:rsid w:val="005A6574"/>
    <w:rsid w:val="005B071D"/>
    <w:rsid w:val="005C5452"/>
    <w:rsid w:val="005D02B7"/>
    <w:rsid w:val="005E1C6E"/>
    <w:rsid w:val="005F6CF1"/>
    <w:rsid w:val="005F71FA"/>
    <w:rsid w:val="00605FD3"/>
    <w:rsid w:val="006242C8"/>
    <w:rsid w:val="006B5BB5"/>
    <w:rsid w:val="006C202C"/>
    <w:rsid w:val="00705A30"/>
    <w:rsid w:val="0071363C"/>
    <w:rsid w:val="00731D7A"/>
    <w:rsid w:val="00775E12"/>
    <w:rsid w:val="007A3D40"/>
    <w:rsid w:val="007C5CC4"/>
    <w:rsid w:val="007D091E"/>
    <w:rsid w:val="00802D5B"/>
    <w:rsid w:val="00804ABF"/>
    <w:rsid w:val="008162A2"/>
    <w:rsid w:val="00821A14"/>
    <w:rsid w:val="0082534F"/>
    <w:rsid w:val="00895823"/>
    <w:rsid w:val="008C5D48"/>
    <w:rsid w:val="008F7778"/>
    <w:rsid w:val="00905F9C"/>
    <w:rsid w:val="00910B26"/>
    <w:rsid w:val="00924E87"/>
    <w:rsid w:val="00946EB0"/>
    <w:rsid w:val="00966EA8"/>
    <w:rsid w:val="0098213C"/>
    <w:rsid w:val="009860BC"/>
    <w:rsid w:val="009D5CA2"/>
    <w:rsid w:val="009D72FB"/>
    <w:rsid w:val="009E6AD1"/>
    <w:rsid w:val="009F0C95"/>
    <w:rsid w:val="00A00AA3"/>
    <w:rsid w:val="00A02477"/>
    <w:rsid w:val="00A30968"/>
    <w:rsid w:val="00A45770"/>
    <w:rsid w:val="00A4620B"/>
    <w:rsid w:val="00A625FB"/>
    <w:rsid w:val="00A70A20"/>
    <w:rsid w:val="00A81FE0"/>
    <w:rsid w:val="00A850C9"/>
    <w:rsid w:val="00A90FD6"/>
    <w:rsid w:val="00AE1F0F"/>
    <w:rsid w:val="00AE2CF2"/>
    <w:rsid w:val="00AF2364"/>
    <w:rsid w:val="00AF286D"/>
    <w:rsid w:val="00AF326B"/>
    <w:rsid w:val="00AF4783"/>
    <w:rsid w:val="00B2364E"/>
    <w:rsid w:val="00B33A92"/>
    <w:rsid w:val="00B73899"/>
    <w:rsid w:val="00B8710B"/>
    <w:rsid w:val="00BA2EC5"/>
    <w:rsid w:val="00BA4C79"/>
    <w:rsid w:val="00BA7074"/>
    <w:rsid w:val="00C044BF"/>
    <w:rsid w:val="00C2694A"/>
    <w:rsid w:val="00C604C9"/>
    <w:rsid w:val="00C6257C"/>
    <w:rsid w:val="00C8176D"/>
    <w:rsid w:val="00CF5BBB"/>
    <w:rsid w:val="00D04B02"/>
    <w:rsid w:val="00D205AE"/>
    <w:rsid w:val="00D5757D"/>
    <w:rsid w:val="00D6192E"/>
    <w:rsid w:val="00D73305"/>
    <w:rsid w:val="00D90BC1"/>
    <w:rsid w:val="00DA1AA7"/>
    <w:rsid w:val="00DC6C96"/>
    <w:rsid w:val="00DE5851"/>
    <w:rsid w:val="00DF56FD"/>
    <w:rsid w:val="00E11D2E"/>
    <w:rsid w:val="00E21220"/>
    <w:rsid w:val="00E3387A"/>
    <w:rsid w:val="00E67645"/>
    <w:rsid w:val="00E7318F"/>
    <w:rsid w:val="00E8320C"/>
    <w:rsid w:val="00E9212F"/>
    <w:rsid w:val="00EC3084"/>
    <w:rsid w:val="00ED1A65"/>
    <w:rsid w:val="00EE6855"/>
    <w:rsid w:val="00EF0944"/>
    <w:rsid w:val="00F17B97"/>
    <w:rsid w:val="00F71249"/>
    <w:rsid w:val="00F91F90"/>
    <w:rsid w:val="00FA4330"/>
    <w:rsid w:val="00FA68AD"/>
    <w:rsid w:val="00FB7738"/>
    <w:rsid w:val="00FC1F1E"/>
    <w:rsid w:val="00FD3F82"/>
    <w:rsid w:val="00FF2EBF"/>
    <w:rsid w:val="00FF565B"/>
    <w:rsid w:val="70519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ECDA4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074"/>
    <w:rPr>
      <w:rFonts w:ascii="Calibri" w:hAnsi="Calibri"/>
      <w:szCs w:val="24"/>
    </w:rPr>
  </w:style>
  <w:style w:type="paragraph" w:styleId="Heading1">
    <w:name w:val="heading 1"/>
    <w:basedOn w:val="Normal"/>
    <w:next w:val="Normal"/>
    <w:link w:val="Heading1Char"/>
    <w:qFormat/>
    <w:rsid w:val="004F7F4B"/>
    <w:pPr>
      <w:keepNext/>
      <w:keepLines/>
      <w:spacing w:after="120"/>
      <w:jc w:val="center"/>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F4B"/>
    <w:rPr>
      <w:rFonts w:ascii="Source Sans Pro" w:eastAsiaTheme="majorEastAsia" w:hAnsi="Source Sans Pro" w:cstheme="majorBidi"/>
      <w:b/>
      <w:sz w:val="24"/>
      <w:szCs w:val="32"/>
    </w:rPr>
  </w:style>
  <w:style w:type="table" w:styleId="TableGrid">
    <w:name w:val="Table Grid"/>
    <w:basedOn w:val="TableNormal"/>
    <w:rsid w:val="007A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C5452"/>
    <w:pPr>
      <w:tabs>
        <w:tab w:val="center" w:pos="4320"/>
        <w:tab w:val="right" w:pos="8640"/>
      </w:tabs>
    </w:pPr>
  </w:style>
  <w:style w:type="paragraph" w:styleId="Footer">
    <w:name w:val="footer"/>
    <w:basedOn w:val="Normal"/>
    <w:rsid w:val="005C5452"/>
    <w:pPr>
      <w:tabs>
        <w:tab w:val="center" w:pos="4320"/>
        <w:tab w:val="right" w:pos="8640"/>
      </w:tabs>
    </w:pPr>
  </w:style>
  <w:style w:type="character" w:styleId="Hyperlink">
    <w:name w:val="Hyperlink"/>
    <w:rsid w:val="00A30968"/>
    <w:rPr>
      <w:color w:val="0000FF"/>
      <w:u w:val="single"/>
    </w:rPr>
  </w:style>
  <w:style w:type="paragraph" w:customStyle="1" w:styleId="Field">
    <w:name w:val="Field"/>
    <w:basedOn w:val="Normal"/>
    <w:qFormat/>
    <w:rsid w:val="00BA7074"/>
    <w:rPr>
      <w:b/>
    </w:rPr>
  </w:style>
  <w:style w:type="paragraph" w:customStyle="1" w:styleId="p1">
    <w:name w:val="p1"/>
    <w:basedOn w:val="Normal"/>
    <w:rsid w:val="00AE2CF2"/>
    <w:rPr>
      <w:rFonts w:ascii="Helvetica" w:hAnsi="Helvetica"/>
      <w:sz w:val="18"/>
      <w:szCs w:val="18"/>
    </w:rPr>
  </w:style>
  <w:style w:type="character" w:customStyle="1" w:styleId="apple-converted-space">
    <w:name w:val="apple-converted-space"/>
    <w:basedOn w:val="DefaultParagraphFont"/>
    <w:rsid w:val="00AE2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402668">
      <w:bodyDiv w:val="1"/>
      <w:marLeft w:val="0"/>
      <w:marRight w:val="0"/>
      <w:marTop w:val="0"/>
      <w:marBottom w:val="0"/>
      <w:divBdr>
        <w:top w:val="none" w:sz="0" w:space="0" w:color="auto"/>
        <w:left w:val="none" w:sz="0" w:space="0" w:color="auto"/>
        <w:bottom w:val="none" w:sz="0" w:space="0" w:color="auto"/>
        <w:right w:val="none" w:sz="0" w:space="0" w:color="auto"/>
      </w:divBdr>
    </w:div>
    <w:div w:id="809713476">
      <w:bodyDiv w:val="1"/>
      <w:marLeft w:val="0"/>
      <w:marRight w:val="0"/>
      <w:marTop w:val="0"/>
      <w:marBottom w:val="0"/>
      <w:divBdr>
        <w:top w:val="none" w:sz="0" w:space="0" w:color="auto"/>
        <w:left w:val="none" w:sz="0" w:space="0" w:color="auto"/>
        <w:bottom w:val="none" w:sz="0" w:space="0" w:color="auto"/>
        <w:right w:val="none" w:sz="0" w:space="0" w:color="auto"/>
      </w:divBdr>
    </w:div>
    <w:div w:id="1035540189">
      <w:bodyDiv w:val="1"/>
      <w:marLeft w:val="0"/>
      <w:marRight w:val="0"/>
      <w:marTop w:val="0"/>
      <w:marBottom w:val="0"/>
      <w:divBdr>
        <w:top w:val="none" w:sz="0" w:space="0" w:color="auto"/>
        <w:left w:val="none" w:sz="0" w:space="0" w:color="auto"/>
        <w:bottom w:val="none" w:sz="0" w:space="0" w:color="auto"/>
        <w:right w:val="none" w:sz="0" w:space="0" w:color="auto"/>
      </w:divBdr>
    </w:div>
    <w:div w:id="1657756828">
      <w:bodyDiv w:val="1"/>
      <w:marLeft w:val="0"/>
      <w:marRight w:val="0"/>
      <w:marTop w:val="0"/>
      <w:marBottom w:val="0"/>
      <w:divBdr>
        <w:top w:val="none" w:sz="0" w:space="0" w:color="auto"/>
        <w:left w:val="none" w:sz="0" w:space="0" w:color="auto"/>
        <w:bottom w:val="none" w:sz="0" w:space="0" w:color="auto"/>
        <w:right w:val="none" w:sz="0" w:space="0" w:color="auto"/>
      </w:divBdr>
    </w:div>
    <w:div w:id="2044742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is-mps-projects@cornell.edu" TargetMode="External"/><Relationship Id="rId4" Type="http://schemas.openxmlformats.org/officeDocument/2006/relationships/webSettings" Target="webSettings.xml"/><Relationship Id="rId9" Type="http://schemas.openxmlformats.org/officeDocument/2006/relationships/hyperlink" Target="mailto:is-mps-projects@cornel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949</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Cornell IS MPS Project Proposal Form</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IS MPS Project Proposal Form</dc:title>
  <dc:subject/>
  <dc:creator>cmm359</dc:creator>
  <cp:keywords/>
  <cp:lastModifiedBy>Kyle J. Harms</cp:lastModifiedBy>
  <cp:revision>2</cp:revision>
  <cp:lastPrinted>1900-01-01T08:00:00Z</cp:lastPrinted>
  <dcterms:created xsi:type="dcterms:W3CDTF">2017-12-18T19:17:00Z</dcterms:created>
  <dcterms:modified xsi:type="dcterms:W3CDTF">2017-12-18T19:17:00Z</dcterms:modified>
</cp:coreProperties>
</file>