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</w:t>
      </w:r>
      <w:bookmarkStart w:id="0" w:name="_GoBack"/>
      <w:bookmarkEnd w:id="0"/>
      <w:r w:rsidR="00F91F90">
        <w:t>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7CE7A4EC" w:rsidR="007A3D40" w:rsidRPr="00A81FE0" w:rsidRDefault="0009513E" w:rsidP="00D73305">
            <w:r>
              <w:t>Virtual Embodiment Lab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663AEF81" w:rsidR="007A3D40" w:rsidRPr="00A81FE0" w:rsidRDefault="0009513E" w:rsidP="00D73305">
            <w:r>
              <w:t>11/28/17</w:t>
            </w:r>
          </w:p>
        </w:tc>
      </w:tr>
      <w:tr w:rsidR="00D04B02" w:rsidRPr="00A81FE0" w14:paraId="4498CCFB" w14:textId="77777777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6B1E039" w:rsidR="007A3D40" w:rsidRPr="00A81FE0" w:rsidRDefault="0009513E" w:rsidP="0009513E">
            <w:pPr>
              <w:pStyle w:val="ListParagraph"/>
              <w:numPr>
                <w:ilvl w:val="0"/>
                <w:numId w:val="10"/>
              </w:numPr>
            </w:pPr>
            <w:r>
              <w:t>S. Won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2D2971F5" w:rsidR="007A3D40" w:rsidRPr="00A81FE0" w:rsidRDefault="0009513E" w:rsidP="00D73305">
            <w:r>
              <w:t>Asw248@cornell.edu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77777777" w:rsidR="007A3D40" w:rsidRPr="00A81FE0" w:rsidRDefault="007A3D40" w:rsidP="006B5BB5"/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6EC18246" w:rsidR="00186FA2" w:rsidRPr="00A81FE0" w:rsidRDefault="00434849" w:rsidP="00434849">
            <w:r>
              <w:t>This organization focuses on tracking, transforming and interpreting human movement in virtual and augmented reality.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6"/>
            <w:r>
              <w:instrText xml:space="preserve"> FORMCHECKBOX </w:instrText>
            </w:r>
            <w:r w:rsidR="00E048AB">
              <w:fldChar w:fldCharType="separate"/>
            </w:r>
            <w:r>
              <w:fldChar w:fldCharType="end"/>
            </w:r>
            <w:bookmarkEnd w:id="1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 w:rsidR="00E048AB">
              <w:fldChar w:fldCharType="separate"/>
            </w:r>
            <w:r>
              <w:fldChar w:fldCharType="end"/>
            </w:r>
            <w:bookmarkEnd w:id="2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6A584BAC" w:rsidR="00D73305" w:rsidRDefault="00735EE9" w:rsidP="00D73305">
            <w:r>
              <w:t>Task-specific UX testing in Virtual Reality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32C0" w14:textId="180B1DD6" w:rsidR="00320ADF" w:rsidRDefault="008F4953" w:rsidP="00D73305">
            <w:r>
              <w:t>Team will test the effects of different methods of hand control in consumer systems on task success in a virtual environment.</w:t>
            </w: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C8BAA" w14:textId="598B417F" w:rsidR="00A02477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Build on/modify existing software in the Unity game engine to create simple tasks (e.g., target hitting) in a virtual environment</w:t>
            </w:r>
          </w:p>
          <w:p w14:paraId="6A48BA42" w14:textId="77777777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Collect data from ~60 participants</w:t>
            </w:r>
          </w:p>
          <w:p w14:paraId="2EB3E17C" w14:textId="77777777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Analyze both self-report and movement data</w:t>
            </w:r>
          </w:p>
          <w:p w14:paraId="7874020E" w14:textId="5EBD6668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Present a report of their findings</w:t>
            </w:r>
          </w:p>
        </w:tc>
      </w:tr>
    </w:tbl>
    <w:p w14:paraId="04CB2A5F" w14:textId="77777777" w:rsidR="00320ADF" w:rsidRDefault="00320ADF">
      <w:r>
        <w:rPr>
          <w:b/>
        </w:rPr>
        <w:br w:type="page"/>
      </w: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186FA2">
        <w:trPr>
          <w:trHeight w:val="1722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1ED1" w14:textId="594B8E90" w:rsidR="00186FA2" w:rsidRPr="00A81FE0" w:rsidRDefault="008F4953" w:rsidP="008F4953">
            <w:r>
              <w:t>Deliverable will be the report; students will be assessed at each stage of the above activities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96A7" w14:textId="6F1F7103" w:rsidR="00186FA2" w:rsidRPr="00A81FE0" w:rsidRDefault="008F4953" w:rsidP="00FC1F1E">
            <w:r>
              <w:t>Experience in user interfaces, experimental data collection, survey design are required.  Knowledge of Unity 3D and C#, and data analysis using R or Python, are not required but are advantageous.</w:t>
            </w:r>
          </w:p>
        </w:tc>
      </w:tr>
      <w:tr w:rsidR="007D091E" w:rsidRPr="00A81FE0" w14:paraId="65B11C3B" w14:textId="77777777" w:rsidTr="0089774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1159" w14:textId="0B249FCC" w:rsidR="00186FA2" w:rsidRPr="00A81FE0" w:rsidRDefault="008F4953" w:rsidP="0089774C">
            <w:r>
              <w:t>Students will be provided resources and instruction in Unity 3D, C#, and R. Students will receive guidance on experimental design and data collection.</w:t>
            </w: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7E573760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 w:rsidR="00E048AB">
              <w:fldChar w:fldCharType="separate"/>
            </w:r>
            <w:r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24889D3" w:rsidR="00320ADF" w:rsidRDefault="008F4953" w:rsidP="007D091E">
            <w:r>
              <w:t>Yes, we will have a standing weekly meeting.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7B22484A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 w:rsidR="00E048AB">
              <w:fldChar w:fldCharType="separate"/>
            </w:r>
            <w:r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34E6F0A5" w:rsidR="00320ADF" w:rsidRPr="00A81FE0" w:rsidRDefault="008F4953" w:rsidP="007D091E">
            <w:r>
              <w:t>Yes. We will provide input at each stage of the process.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52E43D26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5" w:name="Check3"/>
            <w:r>
              <w:instrText xml:space="preserve"> FORMCHECKBOX </w:instrText>
            </w:r>
            <w:r w:rsidR="00E048AB">
              <w:fldChar w:fldCharType="separate"/>
            </w:r>
            <w:r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4FA2C350" w:rsidR="00320ADF" w:rsidRPr="00A81FE0" w:rsidRDefault="008F4953" w:rsidP="007D091E">
            <w:r>
              <w:t>Students will be provided all necessary resources</w:t>
            </w:r>
            <w:r w:rsidR="003929B1">
              <w:t>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03A3B4D7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6" w:name="Check4"/>
            <w:r>
              <w:instrText xml:space="preserve"> FORMCHECKBOX </w:instrText>
            </w:r>
            <w:r w:rsidR="00E048AB">
              <w:fldChar w:fldCharType="separate"/>
            </w:r>
            <w:r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7" w:name="Check5"/>
            <w:r>
              <w:instrText xml:space="preserve"> FORMCHECKBOX </w:instrText>
            </w:r>
            <w:r w:rsidR="00E048AB">
              <w:fldChar w:fldCharType="separate"/>
            </w:r>
            <w:r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592D0198" w:rsidR="00320ADF" w:rsidRPr="00A81FE0" w:rsidRDefault="008F4953" w:rsidP="007D091E">
            <w:r>
              <w:t>We will provide existing software resources to scaffold the project.</w:t>
            </w:r>
          </w:p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0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5D2B3" w14:textId="77777777" w:rsidR="00DB03FD" w:rsidRDefault="00DB03FD">
      <w:r>
        <w:separator/>
      </w:r>
    </w:p>
  </w:endnote>
  <w:endnote w:type="continuationSeparator" w:id="0">
    <w:p w14:paraId="3C22E543" w14:textId="77777777" w:rsidR="00DB03FD" w:rsidRDefault="00DB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99D90" w14:textId="77777777" w:rsidR="00DB03FD" w:rsidRDefault="00DB03FD">
      <w:r>
        <w:separator/>
      </w:r>
    </w:p>
  </w:footnote>
  <w:footnote w:type="continuationSeparator" w:id="0">
    <w:p w14:paraId="104BC7D1" w14:textId="77777777" w:rsidR="00DB03FD" w:rsidRDefault="00DB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32437"/>
    <w:multiLevelType w:val="hybridMultilevel"/>
    <w:tmpl w:val="8A207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36E22"/>
    <w:multiLevelType w:val="hybridMultilevel"/>
    <w:tmpl w:val="A782B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39144D"/>
    <w:multiLevelType w:val="hybridMultilevel"/>
    <w:tmpl w:val="1692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72D93"/>
    <w:rsid w:val="00080047"/>
    <w:rsid w:val="0009513E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5642"/>
    <w:rsid w:val="001C7F23"/>
    <w:rsid w:val="001D29C3"/>
    <w:rsid w:val="002121B4"/>
    <w:rsid w:val="00280546"/>
    <w:rsid w:val="00282B50"/>
    <w:rsid w:val="002A2B6F"/>
    <w:rsid w:val="002D2E93"/>
    <w:rsid w:val="002E01A1"/>
    <w:rsid w:val="002E03B5"/>
    <w:rsid w:val="002E4945"/>
    <w:rsid w:val="002F1634"/>
    <w:rsid w:val="002F5CE7"/>
    <w:rsid w:val="00316A41"/>
    <w:rsid w:val="00320ADF"/>
    <w:rsid w:val="00360DDD"/>
    <w:rsid w:val="003929B1"/>
    <w:rsid w:val="003B57BD"/>
    <w:rsid w:val="003D7918"/>
    <w:rsid w:val="004041E8"/>
    <w:rsid w:val="00411E7D"/>
    <w:rsid w:val="00432CC8"/>
    <w:rsid w:val="00432E82"/>
    <w:rsid w:val="00434849"/>
    <w:rsid w:val="00484F9B"/>
    <w:rsid w:val="004A7F25"/>
    <w:rsid w:val="004C0B6A"/>
    <w:rsid w:val="004E71D5"/>
    <w:rsid w:val="004F05D8"/>
    <w:rsid w:val="004F7F4B"/>
    <w:rsid w:val="0052464C"/>
    <w:rsid w:val="00547ACA"/>
    <w:rsid w:val="005525E5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B5BB5"/>
    <w:rsid w:val="006C202C"/>
    <w:rsid w:val="0071363C"/>
    <w:rsid w:val="00735EE9"/>
    <w:rsid w:val="00775E12"/>
    <w:rsid w:val="00793C2E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8F4953"/>
    <w:rsid w:val="00905F9C"/>
    <w:rsid w:val="00910B26"/>
    <w:rsid w:val="00946EB0"/>
    <w:rsid w:val="0098213C"/>
    <w:rsid w:val="009860BC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F286D"/>
    <w:rsid w:val="00AF4783"/>
    <w:rsid w:val="00B2364E"/>
    <w:rsid w:val="00B33A92"/>
    <w:rsid w:val="00B73899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A1AA7"/>
    <w:rsid w:val="00DB03FD"/>
    <w:rsid w:val="00DE5851"/>
    <w:rsid w:val="00DF56FD"/>
    <w:rsid w:val="00E048AB"/>
    <w:rsid w:val="00E11D2E"/>
    <w:rsid w:val="00E8320C"/>
    <w:rsid w:val="00E9212F"/>
    <w:rsid w:val="00EC3084"/>
    <w:rsid w:val="00ED1A65"/>
    <w:rsid w:val="00EE6855"/>
    <w:rsid w:val="00EF0944"/>
    <w:rsid w:val="00F17B97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09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-mps-projects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Kyle J. Harms</cp:lastModifiedBy>
  <cp:revision>3</cp:revision>
  <cp:lastPrinted>1900-01-01T08:00:00Z</cp:lastPrinted>
  <dcterms:created xsi:type="dcterms:W3CDTF">2017-12-06T20:46:00Z</dcterms:created>
  <dcterms:modified xsi:type="dcterms:W3CDTF">2017-12-06T20:47:00Z</dcterms:modified>
</cp:coreProperties>
</file>