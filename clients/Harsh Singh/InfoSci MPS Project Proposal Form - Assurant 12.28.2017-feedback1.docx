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w:t>
      </w:r>
      <w:bookmarkStart w:id="0" w:name="_GoBack"/>
      <w:bookmarkEnd w:id="0"/>
      <w:r w:rsidR="00320ADF">
        <w:t>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5C5D4ACE">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312806DD" w:rsidR="007A3D40" w:rsidRPr="00A81FE0" w:rsidRDefault="00C32478" w:rsidP="00C32478">
            <w:pPr>
              <w:pStyle w:val="Field"/>
            </w:pPr>
            <w:r>
              <w:t xml:space="preserve">  </w:t>
            </w:r>
            <w:r w:rsidR="00B73899">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DC278D0" w:rsidR="007A3D40" w:rsidRPr="00A81FE0" w:rsidRDefault="001F1343" w:rsidP="00D73305">
            <w:r>
              <w:t xml:space="preserve">Assurant </w:t>
            </w:r>
            <w:r w:rsidR="00B11021">
              <w:t>Inc.</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18571A97" w:rsidR="007A3D40" w:rsidRPr="00A81FE0" w:rsidRDefault="00C32478" w:rsidP="00D73305">
            <w:r>
              <w:t>12-28-2017</w:t>
            </w:r>
          </w:p>
        </w:tc>
      </w:tr>
      <w:tr w:rsidR="00D04B02" w:rsidRPr="00A81FE0" w14:paraId="4498CCFB" w14:textId="77777777" w:rsidTr="5C5D4ACE">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6F2C281C" w:rsidR="007A3D40" w:rsidRPr="00A81FE0" w:rsidRDefault="001F1343" w:rsidP="00D73305">
            <w:r>
              <w:t>Harsh Singh</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14F59826" w:rsidR="00661772" w:rsidRPr="00A81FE0" w:rsidRDefault="00736BA4" w:rsidP="00D73305">
            <w:del w:id="1" w:author="kjh235@cornell.edu" w:date="2018-01-03T14:49:00Z">
              <w:r w:rsidDel="00661772">
                <w:fldChar w:fldCharType="begin"/>
              </w:r>
              <w:r w:rsidDel="00661772">
                <w:delInstrText xml:space="preserve"> HYPERLINK "mailto:Harsh.singh@assurant..com" </w:delInstrText>
              </w:r>
              <w:r w:rsidDel="00661772">
                <w:fldChar w:fldCharType="separate"/>
              </w:r>
              <w:r w:rsidR="001F1343" w:rsidRPr="00661772" w:rsidDel="00661772">
                <w:rPr>
                  <w:rPrChange w:id="2" w:author="kjh235@cornell.edu" w:date="2018-01-03T14:49:00Z">
                    <w:rPr>
                      <w:rStyle w:val="Hyperlink"/>
                    </w:rPr>
                  </w:rPrChange>
                </w:rPr>
                <w:delText>Harsh.singh@assurant..com</w:delText>
              </w:r>
              <w:r w:rsidDel="00661772">
                <w:rPr>
                  <w:rStyle w:val="Hyperlink"/>
                </w:rPr>
                <w:fldChar w:fldCharType="end"/>
              </w:r>
            </w:del>
            <w:ins w:id="3" w:author="Kyle J. Harms" w:date="2018-01-03T14:49:00Z">
              <w:r w:rsidR="00661772">
                <w:fldChar w:fldCharType="begin"/>
              </w:r>
            </w:ins>
            <w:ins w:id="4" w:author="kjh235@cornell.edu" w:date="2018-01-03T14:49:00Z">
              <w:r w:rsidR="00661772">
                <w:instrText xml:space="preserve"> HYPERLINK "mailto:</w:instrText>
              </w:r>
              <w:r w:rsidR="00661772">
                <w:rPr>
                  <w:rPrChange w:id="5" w:author="kjh235@cornell.edu" w:date="2018-01-03T14:49:00Z">
                    <w:rPr/>
                  </w:rPrChange>
                </w:rPr>
                <w:instrText>Harsh.singh@assurant.</w:instrText>
              </w:r>
              <w:r w:rsidR="00661772" w:rsidRPr="00661772">
                <w:rPr>
                  <w:rPrChange w:id="6" w:author="kjh235@cornell.edu" w:date="2018-01-03T14:49:00Z">
                    <w:rPr>
                      <w:rStyle w:val="Hyperlink"/>
                    </w:rPr>
                  </w:rPrChange>
                </w:rPr>
                <w:instrText>com</w:instrText>
              </w:r>
              <w:r w:rsidR="00661772">
                <w:instrText xml:space="preserve">" </w:instrText>
              </w:r>
            </w:ins>
            <w:ins w:id="7" w:author="Kyle J. Harms" w:date="2018-01-03T14:49:00Z">
              <w:r w:rsidR="00661772">
                <w:fldChar w:fldCharType="separate"/>
              </w:r>
            </w:ins>
            <w:ins w:id="8" w:author="kjh235@cornell.edu" w:date="2018-01-03T14:49:00Z">
              <w:r w:rsidR="00661772" w:rsidRPr="00E712F2">
                <w:rPr>
                  <w:rStyle w:val="Hyperlink"/>
                  <w:rPrChange w:id="9" w:author="kjh235@cornell.edu" w:date="2018-01-03T14:49:00Z">
                    <w:rPr>
                      <w:rStyle w:val="Hyperlink"/>
                    </w:rPr>
                  </w:rPrChange>
                </w:rPr>
                <w:t>Harsh.singh@assurant.com</w:t>
              </w:r>
            </w:ins>
            <w:ins w:id="10" w:author="Kyle J. Harms" w:date="2018-01-03T14:49:00Z">
              <w:r w:rsidR="00661772">
                <w:fldChar w:fldCharType="end"/>
              </w:r>
            </w:ins>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0667399C" w:rsidR="007A3D40" w:rsidRPr="00A81FE0" w:rsidRDefault="00C32478" w:rsidP="006B5BB5">
            <w:r>
              <w:t>770-763-</w:t>
            </w:r>
            <w:r w:rsidRPr="00C32478">
              <w:t>1951</w:t>
            </w:r>
          </w:p>
        </w:tc>
      </w:tr>
      <w:tr w:rsidR="00D5757D" w:rsidRPr="00A81FE0" w14:paraId="5B2F25F3" w14:textId="77777777" w:rsidTr="5C5D4ACE">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5C5D4ACE">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6228C487" w14:textId="24FDCB5E" w:rsidR="004365BE" w:rsidRDefault="5C5D4ACE" w:rsidP="00D73305">
            <w:r>
              <w:t xml:space="preserve">Assurant, Inc. is a global provider of risk management products and services with its headquarters located in New York City. Its businesses provide a diverse set of specialty and niche-market insurance products within the property, casualty, extended device protection, and preneed insurance sectors. The company’s three operating segments are Global Housing, Global Lifestyle, and Global Preneed. </w:t>
            </w:r>
          </w:p>
          <w:p w14:paraId="4AC05FA5" w14:textId="77777777" w:rsidR="004365BE" w:rsidRDefault="004365BE" w:rsidP="00D73305"/>
          <w:p w14:paraId="25ED3004" w14:textId="77777777" w:rsidR="004365BE" w:rsidRDefault="004365BE" w:rsidP="00D73305"/>
          <w:p w14:paraId="762F5B7C" w14:textId="512224DE" w:rsidR="004365BE" w:rsidRPr="00A81FE0" w:rsidRDefault="004365BE" w:rsidP="00D73305"/>
        </w:tc>
      </w:tr>
      <w:tr w:rsidR="00FC1F1E" w:rsidRPr="00A81FE0" w14:paraId="642608BF"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5C5D4ACE">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1" w:name="Check6"/>
            <w:r>
              <w:instrText xml:space="preserve"> FORMCHECKBOX </w:instrText>
            </w:r>
            <w:r w:rsidR="00736BA4">
              <w:fldChar w:fldCharType="separate"/>
            </w:r>
            <w:r>
              <w:fldChar w:fldCharType="end"/>
            </w:r>
            <w:bookmarkEnd w:id="1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2" w:name="Check7"/>
            <w:r>
              <w:instrText xml:space="preserve"> FORMCHECKBOX </w:instrText>
            </w:r>
            <w:r w:rsidR="00736BA4">
              <w:fldChar w:fldCharType="separate"/>
            </w:r>
            <w:r>
              <w:fldChar w:fldCharType="end"/>
            </w:r>
            <w:bookmarkEnd w:id="1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5C5D4ACE">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7FFF335" w14:textId="6F718959" w:rsidR="005707FC" w:rsidRPr="005707FC" w:rsidRDefault="005707FC" w:rsidP="005707FC">
            <w:r>
              <w:t xml:space="preserve">Assurant </w:t>
            </w:r>
            <w:r w:rsidRPr="005707FC">
              <w:t xml:space="preserve">Digital Design System </w:t>
            </w:r>
          </w:p>
          <w:p w14:paraId="710735D6" w14:textId="77777777" w:rsidR="00D73305" w:rsidRDefault="00D73305" w:rsidP="00D73305"/>
          <w:p w14:paraId="2BE32C29" w14:textId="6328243C" w:rsidR="004365BE" w:rsidRDefault="004365BE" w:rsidP="00D73305"/>
        </w:tc>
      </w:tr>
      <w:tr w:rsidR="00D73305" w:rsidRPr="00A81FE0" w14:paraId="69C4E557" w14:textId="77777777" w:rsidTr="5C5D4ACE">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5C5D4ACE">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3B0BED4F" w14:textId="3F58D6FF" w:rsidR="00DE1003" w:rsidRPr="00880902" w:rsidRDefault="5C5D4ACE" w:rsidP="00C32478">
            <w:r>
              <w:t xml:space="preserve">The MPS team will directly support the development of </w:t>
            </w:r>
            <w:commentRangeStart w:id="13"/>
            <w:r>
              <w:t>a Digital Design S</w:t>
            </w:r>
            <w:r w:rsidR="00F23BDD">
              <w:t>ystem</w:t>
            </w:r>
            <w:commentRangeEnd w:id="13"/>
            <w:r w:rsidR="00661772">
              <w:rPr>
                <w:rStyle w:val="CommentReference"/>
              </w:rPr>
              <w:commentReference w:id="13"/>
            </w:r>
            <w:r w:rsidR="00F23BDD">
              <w:t xml:space="preserve"> in partnership with Assurant’s</w:t>
            </w:r>
            <w:r>
              <w:t xml:space="preserve"> User Experience and Design team</w:t>
            </w:r>
            <w:commentRangeStart w:id="14"/>
            <w:r>
              <w:t>. The MPS team together with in-house resources will cover the industry best practices and standards</w:t>
            </w:r>
            <w:commentRangeEnd w:id="14"/>
            <w:r w:rsidR="00661772">
              <w:rPr>
                <w:rStyle w:val="CommentReference"/>
              </w:rPr>
              <w:commentReference w:id="14"/>
            </w:r>
            <w:r>
              <w:t>; supported by applicable research data to deliver highly adaptable digital solutions across the globe.</w:t>
            </w:r>
            <w:r w:rsidR="00880902">
              <w:t xml:space="preserve"> The </w:t>
            </w:r>
            <w:r w:rsidR="007840F0">
              <w:t>D</w:t>
            </w:r>
            <w:r w:rsidR="00880902">
              <w:t xml:space="preserve">esign </w:t>
            </w:r>
            <w:r w:rsidR="007840F0">
              <w:t>S</w:t>
            </w:r>
            <w:r w:rsidR="00880902">
              <w:t xml:space="preserve">ystem will support enterprise </w:t>
            </w:r>
            <w:r w:rsidR="007840F0">
              <w:t>wide</w:t>
            </w:r>
            <w:r w:rsidR="00880902">
              <w:t xml:space="preserve"> products that are spre</w:t>
            </w:r>
            <w:r w:rsidR="007840F0">
              <w:t>ad across multiple geographies</w:t>
            </w:r>
            <w:r w:rsidR="00880902">
              <w:t xml:space="preserve"> </w:t>
            </w:r>
            <w:r w:rsidR="007840F0">
              <w:t>(</w:t>
            </w:r>
            <w:r w:rsidR="00880902">
              <w:t xml:space="preserve">North America, </w:t>
            </w:r>
            <w:r w:rsidR="007840F0">
              <w:t>L</w:t>
            </w:r>
            <w:r w:rsidR="00191B89">
              <w:t xml:space="preserve">atin America, Europe and APAC), which </w:t>
            </w:r>
            <w:r w:rsidR="007840F0">
              <w:t>will provide an oppor</w:t>
            </w:r>
            <w:r w:rsidR="00191B89">
              <w:t xml:space="preserve">tunity to gain industry insights from locations across the globe. </w:t>
            </w:r>
          </w:p>
          <w:p w14:paraId="714902D7" w14:textId="77777777" w:rsidR="00C32478" w:rsidRDefault="00C32478" w:rsidP="00C32478">
            <w:pPr>
              <w:rPr>
                <w:b/>
                <w:bCs/>
              </w:rPr>
            </w:pPr>
          </w:p>
          <w:p w14:paraId="18FEF1B6" w14:textId="40849819" w:rsidR="00C32478" w:rsidRDefault="00191B89" w:rsidP="00C32478">
            <w:r>
              <w:t>B</w:t>
            </w:r>
            <w:r w:rsidR="00C32478">
              <w:t>enefits:</w:t>
            </w:r>
          </w:p>
          <w:p w14:paraId="7A9A4066" w14:textId="77777777" w:rsidR="00191B89" w:rsidRDefault="00191B89" w:rsidP="00191B89">
            <w:pPr>
              <w:pStyle w:val="ListParagraph"/>
              <w:numPr>
                <w:ilvl w:val="0"/>
                <w:numId w:val="10"/>
              </w:numPr>
            </w:pPr>
            <w:r>
              <w:t xml:space="preserve">MPS team's efforts will impact Assurant's digital transformation within the organization </w:t>
            </w:r>
          </w:p>
          <w:p w14:paraId="0AA56FEF" w14:textId="77777777" w:rsidR="00191B89" w:rsidRDefault="00191B89" w:rsidP="00191B89">
            <w:pPr>
              <w:pStyle w:val="ListParagraph"/>
              <w:numPr>
                <w:ilvl w:val="0"/>
                <w:numId w:val="10"/>
              </w:numPr>
            </w:pPr>
            <w:r>
              <w:t>MPS team will contribute to the delivery of global enterprise solutions with best in class UX and Visual design strategies</w:t>
            </w:r>
          </w:p>
          <w:p w14:paraId="07C3E670" w14:textId="77777777" w:rsidR="00191B89" w:rsidRDefault="00191B89" w:rsidP="00191B89">
            <w:pPr>
              <w:pStyle w:val="ListParagraph"/>
              <w:numPr>
                <w:ilvl w:val="0"/>
                <w:numId w:val="10"/>
              </w:numPr>
            </w:pPr>
            <w:r>
              <w:t>MPS team will promote reusability</w:t>
            </w:r>
          </w:p>
          <w:p w14:paraId="016C1C86" w14:textId="77777777" w:rsidR="00191B89" w:rsidRDefault="00191B89" w:rsidP="00191B89">
            <w:pPr>
              <w:pStyle w:val="ListParagraph"/>
              <w:numPr>
                <w:ilvl w:val="0"/>
                <w:numId w:val="10"/>
              </w:numPr>
            </w:pPr>
            <w:r>
              <w:t>MPS team's work will contribute to a strong brand awareness by maintaining consistency across products</w:t>
            </w:r>
          </w:p>
          <w:p w14:paraId="5D11EAB2" w14:textId="294348C8" w:rsidR="00AD35AF" w:rsidRDefault="00AD35AF" w:rsidP="00CE3FE7">
            <w:r>
              <w:t xml:space="preserve"> </w:t>
            </w:r>
          </w:p>
          <w:p w14:paraId="52ECD57E" w14:textId="135F3967" w:rsidR="00AD35AF" w:rsidRDefault="00C32478" w:rsidP="00CE3FE7">
            <w:r>
              <w:t>Current p</w:t>
            </w:r>
            <w:r w:rsidR="00BE3D71">
              <w:t>ain points</w:t>
            </w:r>
          </w:p>
          <w:p w14:paraId="28DF79AB" w14:textId="38B8BDC5" w:rsidR="00BE3D71" w:rsidRDefault="00C32478" w:rsidP="00C32478">
            <w:pPr>
              <w:pStyle w:val="ListParagraph"/>
              <w:numPr>
                <w:ilvl w:val="0"/>
                <w:numId w:val="11"/>
              </w:numPr>
            </w:pPr>
            <w:r>
              <w:t xml:space="preserve">Lack of adaptability on the digital channels </w:t>
            </w:r>
          </w:p>
          <w:p w14:paraId="03D0BFE3" w14:textId="46396C24" w:rsidR="00BE3D71" w:rsidRDefault="00BE3D71" w:rsidP="00C32478">
            <w:pPr>
              <w:pStyle w:val="ListParagraph"/>
              <w:numPr>
                <w:ilvl w:val="0"/>
                <w:numId w:val="11"/>
              </w:numPr>
            </w:pPr>
            <w:r>
              <w:t xml:space="preserve">Disconnected </w:t>
            </w:r>
            <w:r w:rsidR="0022036A">
              <w:t>consumer e</w:t>
            </w:r>
            <w:r>
              <w:t xml:space="preserve">xperience </w:t>
            </w:r>
          </w:p>
          <w:p w14:paraId="06760A26" w14:textId="031E8DC8" w:rsidR="00BE3D71" w:rsidRDefault="0022036A" w:rsidP="00C32478">
            <w:pPr>
              <w:pStyle w:val="ListParagraph"/>
              <w:numPr>
                <w:ilvl w:val="0"/>
                <w:numId w:val="11"/>
              </w:numPr>
            </w:pPr>
            <w:r>
              <w:t xml:space="preserve">Duplicated </w:t>
            </w:r>
            <w:r w:rsidR="00C32478">
              <w:t xml:space="preserve">design and development </w:t>
            </w:r>
            <w:r>
              <w:t>effort</w:t>
            </w:r>
          </w:p>
          <w:p w14:paraId="441EE5FE" w14:textId="77777777" w:rsidR="00BE3D71" w:rsidRDefault="00C94E5F" w:rsidP="00C32478">
            <w:pPr>
              <w:pStyle w:val="ListParagraph"/>
              <w:numPr>
                <w:ilvl w:val="0"/>
                <w:numId w:val="11"/>
              </w:numPr>
            </w:pPr>
            <w:r>
              <w:t xml:space="preserve">Lack of proactive communication </w:t>
            </w:r>
          </w:p>
          <w:p w14:paraId="251F0C63" w14:textId="497156FE" w:rsidR="005707FC" w:rsidRDefault="5C5D4ACE" w:rsidP="005707FC">
            <w:pPr>
              <w:pStyle w:val="ListParagraph"/>
              <w:numPr>
                <w:ilvl w:val="0"/>
                <w:numId w:val="11"/>
              </w:numPr>
            </w:pPr>
            <w:r>
              <w:t xml:space="preserve">Integration with innovative technologies (AI driven experience, Chatbots etc.) </w:t>
            </w:r>
          </w:p>
          <w:p w14:paraId="21FD32C0" w14:textId="2CF92100" w:rsidR="00C32478" w:rsidRDefault="00C32478" w:rsidP="00470B66"/>
        </w:tc>
      </w:tr>
      <w:tr w:rsidR="00D73305" w:rsidRPr="00A81FE0" w14:paraId="77E5D5C3" w14:textId="77777777" w:rsidTr="5C5D4ACE">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commentRangeStart w:id="15"/>
            <w:r>
              <w:lastRenderedPageBreak/>
              <w:t>What activities are necessary to achieve the project goal?</w:t>
            </w:r>
            <w:commentRangeEnd w:id="15"/>
            <w:r w:rsidR="00661772">
              <w:rPr>
                <w:rStyle w:val="CommentReference"/>
                <w:b w:val="0"/>
              </w:rPr>
              <w:commentReference w:id="15"/>
            </w:r>
          </w:p>
        </w:tc>
      </w:tr>
      <w:tr w:rsidR="00D73305" w:rsidRPr="00A81FE0" w14:paraId="157FBAF1" w14:textId="77777777" w:rsidTr="5C5D4ACE">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994C9C8" w14:textId="04C9CF57" w:rsidR="00A02477" w:rsidRDefault="005707FC" w:rsidP="004365BE">
            <w:pPr>
              <w:pStyle w:val="ListParagraph"/>
              <w:numPr>
                <w:ilvl w:val="0"/>
                <w:numId w:val="12"/>
              </w:numPr>
            </w:pPr>
            <w:r>
              <w:t xml:space="preserve">Conduct an analysis of the current state of UX and design standards/kits </w:t>
            </w:r>
          </w:p>
          <w:p w14:paraId="42F496B4" w14:textId="6F06ABA7" w:rsidR="00CA77C6" w:rsidRDefault="5C5D4ACE" w:rsidP="004365BE">
            <w:pPr>
              <w:pStyle w:val="ListParagraph"/>
              <w:numPr>
                <w:ilvl w:val="0"/>
                <w:numId w:val="12"/>
              </w:numPr>
            </w:pPr>
            <w:r>
              <w:t>Collaborate with the Digital UX and design team members</w:t>
            </w:r>
          </w:p>
          <w:p w14:paraId="3C4641CC" w14:textId="7D943812" w:rsidR="00CA77C6" w:rsidRDefault="5C5D4ACE" w:rsidP="004365BE">
            <w:pPr>
              <w:pStyle w:val="ListParagraph"/>
              <w:numPr>
                <w:ilvl w:val="0"/>
                <w:numId w:val="12"/>
              </w:numPr>
            </w:pPr>
            <w:r>
              <w:t>Research industry best practices, standards and latest trends (Nielsen Norman Group, HFI, Usability.gov and other recommended organizations)</w:t>
            </w:r>
          </w:p>
          <w:p w14:paraId="7966F784" w14:textId="58489611" w:rsidR="00CA77C6" w:rsidRDefault="00CA77C6" w:rsidP="004365BE">
            <w:pPr>
              <w:pStyle w:val="ListParagraph"/>
              <w:numPr>
                <w:ilvl w:val="0"/>
                <w:numId w:val="12"/>
              </w:numPr>
            </w:pPr>
            <w:r>
              <w:t xml:space="preserve">Leverage a </w:t>
            </w:r>
            <w:r w:rsidR="004365BE">
              <w:t>design system management platform</w:t>
            </w:r>
            <w:r>
              <w:t xml:space="preserve"> to deliver a multi-format design system (</w:t>
            </w:r>
            <w:r w:rsidR="005707FC">
              <w:t>Online</w:t>
            </w:r>
            <w:r>
              <w:t>, PDF etc.)</w:t>
            </w:r>
          </w:p>
          <w:p w14:paraId="6F3DF0F9" w14:textId="77777777" w:rsidR="00CA77C6" w:rsidRDefault="00CA77C6" w:rsidP="004365BE">
            <w:pPr>
              <w:pStyle w:val="ListParagraph"/>
              <w:numPr>
                <w:ilvl w:val="0"/>
                <w:numId w:val="12"/>
              </w:numPr>
            </w:pPr>
            <w:r>
              <w:t xml:space="preserve">Create a structure/site map for the design system </w:t>
            </w:r>
          </w:p>
          <w:p w14:paraId="57BAF128" w14:textId="6CFA9B19" w:rsidR="00CA77C6" w:rsidRDefault="004365BE" w:rsidP="004365BE">
            <w:pPr>
              <w:pStyle w:val="ListParagraph"/>
              <w:numPr>
                <w:ilvl w:val="0"/>
                <w:numId w:val="12"/>
              </w:numPr>
            </w:pPr>
            <w:r>
              <w:t>S</w:t>
            </w:r>
            <w:r w:rsidR="00CA77C6">
              <w:t xml:space="preserve">etup the online </w:t>
            </w:r>
            <w:r w:rsidR="006C463D">
              <w:t>platform</w:t>
            </w:r>
            <w:r w:rsidR="00CA77C6">
              <w:t xml:space="preserve"> with all relevant artifacts (</w:t>
            </w:r>
            <w:r>
              <w:t>c</w:t>
            </w:r>
            <w:r w:rsidR="00CA77C6">
              <w:t xml:space="preserve">ontent, </w:t>
            </w:r>
            <w:r>
              <w:t>graphics</w:t>
            </w:r>
            <w:r w:rsidR="00CA77C6">
              <w:t xml:space="preserve">, </w:t>
            </w:r>
            <w:r>
              <w:t>UI</w:t>
            </w:r>
            <w:r w:rsidR="006C463D">
              <w:t xml:space="preserve"> code)</w:t>
            </w:r>
          </w:p>
          <w:p w14:paraId="7874020E" w14:textId="587ED489" w:rsidR="00DE1003" w:rsidRDefault="004365BE" w:rsidP="00191B89">
            <w:pPr>
              <w:pStyle w:val="ListParagraph"/>
              <w:numPr>
                <w:ilvl w:val="0"/>
                <w:numId w:val="12"/>
              </w:numPr>
            </w:pPr>
            <w:r>
              <w:t>Setup templates for rapid prototyping (Journey mapping</w:t>
            </w:r>
            <w:r w:rsidR="006C463D">
              <w:t>, Personas, User Research, Usability Testing deliverables</w:t>
            </w:r>
            <w:r>
              <w:t>)</w:t>
            </w:r>
          </w:p>
        </w:tc>
      </w:tr>
      <w:tr w:rsidR="00FC1F1E" w:rsidRPr="00A81FE0" w14:paraId="7F63EB26" w14:textId="77777777" w:rsidTr="5C5D4ACE">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6BBA748D" w:rsidR="00FC1F1E" w:rsidRPr="00A81FE0" w:rsidRDefault="00320ADF" w:rsidP="00FC1F1E">
            <w:pPr>
              <w:pStyle w:val="Field"/>
            </w:pPr>
            <w:r>
              <w:br w:type="page"/>
            </w:r>
            <w:r w:rsidR="00FC1F1E" w:rsidRPr="00A81FE0">
              <w:t>What outcome would determine that the project is a success?  Do you ex</w:t>
            </w:r>
            <w:r w:rsidR="00FC1F1E" w:rsidRPr="00D04B02">
              <w:rPr>
                <w:shd w:val="clear" w:color="auto" w:fill="F2F2F2" w:themeFill="background1" w:themeFillShade="F2"/>
              </w:rPr>
              <w:t>pect specific deliverables?</w:t>
            </w:r>
          </w:p>
        </w:tc>
      </w:tr>
      <w:tr w:rsidR="00FC1F1E" w:rsidRPr="00A81FE0" w14:paraId="723FF849" w14:textId="77777777" w:rsidTr="5C5D4ACE">
        <w:trPr>
          <w:trHeight w:val="939"/>
        </w:trPr>
        <w:tc>
          <w:tcPr>
            <w:tcW w:w="10800" w:type="dxa"/>
            <w:gridSpan w:val="10"/>
            <w:tcBorders>
              <w:top w:val="single" w:sz="4" w:space="0" w:color="auto"/>
              <w:left w:val="single" w:sz="4" w:space="0" w:color="auto"/>
              <w:bottom w:val="single" w:sz="4" w:space="0" w:color="auto"/>
              <w:right w:val="single" w:sz="4" w:space="0" w:color="auto"/>
            </w:tcBorders>
          </w:tcPr>
          <w:p w14:paraId="44FEB21E" w14:textId="28C94977" w:rsidR="004365BE" w:rsidRDefault="5C5D4ACE" w:rsidP="004365BE">
            <w:pPr>
              <w:pStyle w:val="ListParagraph"/>
              <w:numPr>
                <w:ilvl w:val="0"/>
                <w:numId w:val="12"/>
              </w:numPr>
            </w:pPr>
            <w:commentRangeStart w:id="16"/>
            <w:r>
              <w:t xml:space="preserve">Library </w:t>
            </w:r>
            <w:commentRangeEnd w:id="16"/>
            <w:r w:rsidR="00736BA4">
              <w:rPr>
                <w:rStyle w:val="CommentReference"/>
              </w:rPr>
              <w:commentReference w:id="16"/>
            </w:r>
            <w:r>
              <w:t>of UX, Visual Design, Communication best practices and standards</w:t>
            </w:r>
          </w:p>
          <w:p w14:paraId="70704C23" w14:textId="572AC9AF" w:rsidR="00186FA2" w:rsidRDefault="004365BE" w:rsidP="004365BE">
            <w:pPr>
              <w:pStyle w:val="ListParagraph"/>
              <w:numPr>
                <w:ilvl w:val="0"/>
                <w:numId w:val="12"/>
              </w:numPr>
            </w:pPr>
            <w:commentRangeStart w:id="17"/>
            <w:r>
              <w:t xml:space="preserve">Online </w:t>
            </w:r>
            <w:r w:rsidR="00FA0623">
              <w:t>Design System</w:t>
            </w:r>
            <w:commentRangeEnd w:id="17"/>
            <w:r w:rsidR="00736BA4">
              <w:rPr>
                <w:rStyle w:val="CommentReference"/>
              </w:rPr>
              <w:commentReference w:id="17"/>
            </w:r>
          </w:p>
          <w:p w14:paraId="1F50AAA1" w14:textId="14AC6097" w:rsidR="008D4862" w:rsidRDefault="00BC1F21" w:rsidP="00BC1F21">
            <w:pPr>
              <w:pStyle w:val="ListParagraph"/>
              <w:numPr>
                <w:ilvl w:val="1"/>
                <w:numId w:val="12"/>
              </w:numPr>
            </w:pPr>
            <w:r>
              <w:t>A few examples from other industry leaders</w:t>
            </w:r>
            <w:r w:rsidR="00191B89">
              <w:t xml:space="preserve"> that aligns with our vision</w:t>
            </w:r>
            <w:r>
              <w:t>:</w:t>
            </w:r>
          </w:p>
          <w:p w14:paraId="1B0488D1" w14:textId="7E26AE48" w:rsidR="0086131A" w:rsidRDefault="00736BA4" w:rsidP="0086131A">
            <w:pPr>
              <w:pStyle w:val="ListParagraph"/>
              <w:numPr>
                <w:ilvl w:val="2"/>
                <w:numId w:val="12"/>
              </w:numPr>
            </w:pPr>
            <w:hyperlink r:id="rId12" w:history="1">
              <w:r w:rsidR="0086131A" w:rsidRPr="00E07200">
                <w:rPr>
                  <w:rStyle w:val="Hyperlink"/>
                </w:rPr>
                <w:t>www.bbc.co.uk/gel</w:t>
              </w:r>
            </w:hyperlink>
            <w:r w:rsidR="0086131A">
              <w:t xml:space="preserve"> </w:t>
            </w:r>
          </w:p>
          <w:p w14:paraId="11A279DE" w14:textId="77777777" w:rsidR="00BC1F21" w:rsidRDefault="00736BA4" w:rsidP="0086131A">
            <w:pPr>
              <w:pStyle w:val="ListParagraph"/>
              <w:numPr>
                <w:ilvl w:val="2"/>
                <w:numId w:val="12"/>
              </w:numPr>
            </w:pPr>
            <w:hyperlink r:id="rId13" w:history="1">
              <w:r w:rsidR="0086131A" w:rsidRPr="00E07200">
                <w:rPr>
                  <w:rStyle w:val="Hyperlink"/>
                </w:rPr>
                <w:t>https://www.ibm.com/design</w:t>
              </w:r>
              <w:r w:rsidR="0086131A" w:rsidRPr="00E07200">
                <w:rPr>
                  <w:rStyle w:val="Hyperlink"/>
                </w:rPr>
                <w:t>/</w:t>
              </w:r>
              <w:r w:rsidR="0086131A" w:rsidRPr="00E07200">
                <w:rPr>
                  <w:rStyle w:val="Hyperlink"/>
                </w:rPr>
                <w:t>language</w:t>
              </w:r>
            </w:hyperlink>
            <w:r w:rsidR="0086131A">
              <w:t xml:space="preserve"> </w:t>
            </w:r>
          </w:p>
          <w:p w14:paraId="29991ED1" w14:textId="3E2AF915" w:rsidR="0086131A" w:rsidRPr="00A81FE0" w:rsidRDefault="0086131A" w:rsidP="0086131A">
            <w:pPr>
              <w:pStyle w:val="ListParagraph"/>
              <w:ind w:left="1800"/>
            </w:pPr>
          </w:p>
        </w:tc>
      </w:tr>
      <w:tr w:rsidR="00FC1F1E" w:rsidRPr="00A81FE0" w14:paraId="72D4304E"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w:t>
            </w:r>
            <w:commentRangeStart w:id="18"/>
            <w:r>
              <w:t xml:space="preserve">the </w:t>
            </w:r>
            <w:r w:rsidR="00FC1F1E" w:rsidRPr="00A81FE0">
              <w:t>skills</w:t>
            </w:r>
            <w:r w:rsidR="00186FA2">
              <w:t xml:space="preserve"> and experience </w:t>
            </w:r>
            <w:commentRangeEnd w:id="18"/>
            <w:r w:rsidR="00736BA4">
              <w:rPr>
                <w:rStyle w:val="CommentReference"/>
                <w:b w:val="0"/>
              </w:rPr>
              <w:commentReference w:id="18"/>
            </w:r>
            <w:r w:rsidR="00186FA2">
              <w:t>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5C5D4ACE">
        <w:trPr>
          <w:trHeight w:val="948"/>
        </w:trPr>
        <w:tc>
          <w:tcPr>
            <w:tcW w:w="10800" w:type="dxa"/>
            <w:gridSpan w:val="10"/>
            <w:tcBorders>
              <w:top w:val="single" w:sz="4" w:space="0" w:color="auto"/>
              <w:left w:val="single" w:sz="4" w:space="0" w:color="auto"/>
              <w:bottom w:val="single" w:sz="4" w:space="0" w:color="auto"/>
              <w:right w:val="single" w:sz="4" w:space="0" w:color="auto"/>
            </w:tcBorders>
          </w:tcPr>
          <w:p w14:paraId="18C4B45B" w14:textId="62FC149F" w:rsidR="00FA0623" w:rsidRDefault="5C5D4ACE" w:rsidP="004365BE">
            <w:pPr>
              <w:pStyle w:val="ListParagraph"/>
              <w:numPr>
                <w:ilvl w:val="0"/>
                <w:numId w:val="13"/>
              </w:numPr>
            </w:pPr>
            <w:r>
              <w:t>Advanced understanding in any of these specialized areas - User Experience and Usability, Human-Computer Interaction, Information Design, Visual Design and Front-end UI technologies</w:t>
            </w:r>
          </w:p>
          <w:p w14:paraId="77F496A7" w14:textId="30BE4C7F" w:rsidR="00186FA2" w:rsidRPr="00A81FE0" w:rsidRDefault="009B24F4" w:rsidP="009B24F4">
            <w:pPr>
              <w:pStyle w:val="ListParagraph"/>
              <w:numPr>
                <w:ilvl w:val="0"/>
                <w:numId w:val="13"/>
              </w:numPr>
            </w:pPr>
            <w:r>
              <w:t xml:space="preserve">Knowledge of user experience </w:t>
            </w:r>
            <w:r w:rsidR="004365BE">
              <w:t>research techniques</w:t>
            </w:r>
            <w:r w:rsidR="00FA0623">
              <w:t xml:space="preserve"> </w:t>
            </w:r>
          </w:p>
        </w:tc>
      </w:tr>
      <w:tr w:rsidR="007D091E" w:rsidRPr="00A81FE0" w14:paraId="65B11C3B"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w:t>
            </w:r>
            <w:commentRangeStart w:id="19"/>
            <w:r>
              <w:t xml:space="preserve">the </w:t>
            </w:r>
            <w:r w:rsidRPr="00A81FE0">
              <w:t>skills</w:t>
            </w:r>
            <w:r>
              <w:t xml:space="preserve"> and experience </w:t>
            </w:r>
            <w:commentRangeEnd w:id="19"/>
            <w:r w:rsidR="00736BA4">
              <w:rPr>
                <w:rStyle w:val="CommentReference"/>
                <w:b w:val="0"/>
              </w:rPr>
              <w:commentReference w:id="19"/>
            </w:r>
            <w:r>
              <w:t>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5C5D4ACE">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193F3427" w14:textId="681C4C09" w:rsidR="00191B89" w:rsidRPr="00191B89" w:rsidRDefault="00191B89" w:rsidP="00191B89">
            <w:pPr>
              <w:numPr>
                <w:ilvl w:val="0"/>
                <w:numId w:val="14"/>
              </w:numPr>
              <w:rPr>
                <w:color w:val="000000"/>
                <w:szCs w:val="20"/>
              </w:rPr>
            </w:pPr>
            <w:r>
              <w:rPr>
                <w:color w:val="000000"/>
                <w:szCs w:val="20"/>
              </w:rPr>
              <w:t xml:space="preserve">Gain </w:t>
            </w:r>
            <w:r w:rsidRPr="00191B89">
              <w:rPr>
                <w:color w:val="000000"/>
                <w:szCs w:val="20"/>
              </w:rPr>
              <w:t>further understanding of the User Experience process</w:t>
            </w:r>
            <w:r>
              <w:rPr>
                <w:color w:val="000000"/>
                <w:szCs w:val="20"/>
              </w:rPr>
              <w:t xml:space="preserve"> and its application to</w:t>
            </w:r>
            <w:r w:rsidRPr="00191B89">
              <w:rPr>
                <w:color w:val="000000"/>
                <w:szCs w:val="20"/>
              </w:rPr>
              <w:t xml:space="preserve"> create innovative digital solutions</w:t>
            </w:r>
            <w:r w:rsidR="004D1EBC">
              <w:rPr>
                <w:color w:val="000000"/>
                <w:szCs w:val="20"/>
              </w:rPr>
              <w:t>.</w:t>
            </w:r>
          </w:p>
          <w:p w14:paraId="3459E671" w14:textId="40A07E5B" w:rsidR="004365BE" w:rsidRPr="00191B89" w:rsidRDefault="00191B89" w:rsidP="00191B89">
            <w:pPr>
              <w:pStyle w:val="ListParagraph"/>
              <w:numPr>
                <w:ilvl w:val="0"/>
                <w:numId w:val="14"/>
              </w:numPr>
              <w:rPr>
                <w:szCs w:val="20"/>
              </w:rPr>
            </w:pPr>
            <w:r>
              <w:rPr>
                <w:szCs w:val="20"/>
              </w:rPr>
              <w:t xml:space="preserve">Acquire hands-on </w:t>
            </w:r>
            <w:r w:rsidR="5C5D4ACE" w:rsidRPr="00191B89">
              <w:rPr>
                <w:szCs w:val="20"/>
              </w:rPr>
              <w:t xml:space="preserve">experience on a </w:t>
            </w:r>
            <w:r>
              <w:rPr>
                <w:szCs w:val="20"/>
              </w:rPr>
              <w:t>D</w:t>
            </w:r>
            <w:r w:rsidR="5C5D4ACE" w:rsidRPr="00191B89">
              <w:rPr>
                <w:szCs w:val="20"/>
              </w:rPr>
              <w:t xml:space="preserve">esign </w:t>
            </w:r>
            <w:r>
              <w:rPr>
                <w:szCs w:val="20"/>
              </w:rPr>
              <w:t>S</w:t>
            </w:r>
            <w:r w:rsidR="5C5D4ACE" w:rsidRPr="00191B89">
              <w:rPr>
                <w:szCs w:val="20"/>
              </w:rPr>
              <w:t xml:space="preserve">ystem </w:t>
            </w:r>
            <w:r>
              <w:rPr>
                <w:szCs w:val="20"/>
              </w:rPr>
              <w:t>M</w:t>
            </w:r>
            <w:r w:rsidR="5C5D4ACE" w:rsidRPr="00191B89">
              <w:rPr>
                <w:szCs w:val="20"/>
              </w:rPr>
              <w:t>anagement tool supported by Assurant</w:t>
            </w:r>
            <w:r w:rsidR="004D1EBC">
              <w:rPr>
                <w:szCs w:val="20"/>
              </w:rPr>
              <w:t>.</w:t>
            </w:r>
          </w:p>
          <w:p w14:paraId="6A680461" w14:textId="5753C7A2" w:rsidR="004365BE" w:rsidRPr="00191B89" w:rsidRDefault="00B6060E" w:rsidP="00191B89">
            <w:pPr>
              <w:pStyle w:val="ListParagraph"/>
              <w:numPr>
                <w:ilvl w:val="0"/>
                <w:numId w:val="14"/>
              </w:numPr>
              <w:rPr>
                <w:szCs w:val="20"/>
              </w:rPr>
            </w:pPr>
            <w:r>
              <w:rPr>
                <w:szCs w:val="20"/>
              </w:rPr>
              <w:t>O</w:t>
            </w:r>
            <w:r w:rsidR="5C5D4ACE" w:rsidRPr="00191B89">
              <w:rPr>
                <w:szCs w:val="20"/>
              </w:rPr>
              <w:t>pportunity to learn and work on various industry preferred design and prototyping tools (Sketch, Invision, Axure, Adobe Creative Suite); and develop a practical skill set.</w:t>
            </w:r>
          </w:p>
          <w:p w14:paraId="363AC9CA" w14:textId="0A2ECDF9" w:rsidR="00191B89" w:rsidRPr="00191B89" w:rsidRDefault="00191B89" w:rsidP="00191B89">
            <w:pPr>
              <w:numPr>
                <w:ilvl w:val="0"/>
                <w:numId w:val="14"/>
              </w:numPr>
              <w:rPr>
                <w:color w:val="000000"/>
                <w:szCs w:val="20"/>
              </w:rPr>
            </w:pPr>
            <w:r w:rsidRPr="00191B89">
              <w:rPr>
                <w:color w:val="000000"/>
                <w:szCs w:val="20"/>
              </w:rPr>
              <w:t>Paired design sessions working with award winning industry experts with 10+ years of experience in the industry</w:t>
            </w:r>
            <w:r w:rsidR="004D1EBC">
              <w:rPr>
                <w:color w:val="000000"/>
                <w:szCs w:val="20"/>
              </w:rPr>
              <w:t>.</w:t>
            </w:r>
          </w:p>
          <w:p w14:paraId="085C1085" w14:textId="04389813" w:rsidR="00191B89" w:rsidRPr="00191B89" w:rsidRDefault="00191B89" w:rsidP="00191B89">
            <w:pPr>
              <w:numPr>
                <w:ilvl w:val="0"/>
                <w:numId w:val="14"/>
              </w:numPr>
              <w:rPr>
                <w:color w:val="000000"/>
                <w:szCs w:val="20"/>
              </w:rPr>
            </w:pPr>
            <w:r w:rsidRPr="00191B89">
              <w:rPr>
                <w:color w:val="000000"/>
                <w:szCs w:val="20"/>
              </w:rPr>
              <w:t>Participate in live peer review activities to discuss how to improve digital experiences</w:t>
            </w:r>
            <w:r w:rsidR="004D1EBC">
              <w:rPr>
                <w:color w:val="000000"/>
                <w:szCs w:val="20"/>
              </w:rPr>
              <w:t>.</w:t>
            </w:r>
          </w:p>
          <w:p w14:paraId="4EF27264" w14:textId="4AC50AB5" w:rsidR="00191B89" w:rsidRPr="00191B89" w:rsidRDefault="00191B89" w:rsidP="00191B89">
            <w:pPr>
              <w:numPr>
                <w:ilvl w:val="0"/>
                <w:numId w:val="14"/>
              </w:numPr>
              <w:rPr>
                <w:color w:val="000000"/>
                <w:szCs w:val="20"/>
              </w:rPr>
            </w:pPr>
            <w:r w:rsidRPr="00191B89">
              <w:rPr>
                <w:color w:val="000000"/>
                <w:szCs w:val="20"/>
              </w:rPr>
              <w:t>Learn how to facilitate a user testing session by shadowing user research professionals in our usability lab</w:t>
            </w:r>
            <w:r w:rsidR="004D1EBC">
              <w:rPr>
                <w:color w:val="000000"/>
                <w:szCs w:val="20"/>
              </w:rPr>
              <w:t>.</w:t>
            </w:r>
          </w:p>
          <w:p w14:paraId="58B0091D" w14:textId="3493B4F4" w:rsidR="00186FA2" w:rsidRPr="00191B89" w:rsidRDefault="004D1EBC" w:rsidP="00191B89">
            <w:pPr>
              <w:pStyle w:val="ListParagraph"/>
              <w:numPr>
                <w:ilvl w:val="0"/>
                <w:numId w:val="14"/>
              </w:numPr>
              <w:rPr>
                <w:szCs w:val="20"/>
              </w:rPr>
            </w:pPr>
            <w:r>
              <w:rPr>
                <w:szCs w:val="20"/>
              </w:rPr>
              <w:t>G</w:t>
            </w:r>
            <w:r w:rsidR="5C5D4ACE" w:rsidRPr="00191B89">
              <w:rPr>
                <w:szCs w:val="20"/>
              </w:rPr>
              <w:t xml:space="preserve">ain an understanding with research on latest trends in the user experience and service design areas. </w:t>
            </w:r>
          </w:p>
          <w:p w14:paraId="0A18B597" w14:textId="6E35BE2F" w:rsidR="5C5D4ACE" w:rsidRPr="00191B89" w:rsidRDefault="004D1EBC" w:rsidP="00191B89">
            <w:pPr>
              <w:pStyle w:val="ListParagraph"/>
              <w:numPr>
                <w:ilvl w:val="0"/>
                <w:numId w:val="14"/>
              </w:numPr>
              <w:rPr>
                <w:szCs w:val="20"/>
              </w:rPr>
            </w:pPr>
            <w:r>
              <w:rPr>
                <w:szCs w:val="20"/>
              </w:rPr>
              <w:t>G</w:t>
            </w:r>
            <w:r w:rsidR="5C5D4ACE" w:rsidRPr="00191B89">
              <w:rPr>
                <w:szCs w:val="20"/>
              </w:rPr>
              <w:t>ain and/or enhance their presentations skills when sharing information to the rest of the team.</w:t>
            </w:r>
          </w:p>
          <w:p w14:paraId="108B6F59" w14:textId="62E6DDA0" w:rsidR="5C5D4ACE" w:rsidRPr="00191B89" w:rsidRDefault="004D1EBC" w:rsidP="00191B89">
            <w:pPr>
              <w:pStyle w:val="ListParagraph"/>
              <w:numPr>
                <w:ilvl w:val="0"/>
                <w:numId w:val="14"/>
              </w:numPr>
              <w:rPr>
                <w:szCs w:val="20"/>
              </w:rPr>
            </w:pPr>
            <w:r>
              <w:rPr>
                <w:szCs w:val="20"/>
              </w:rPr>
              <w:t>G</w:t>
            </w:r>
            <w:r w:rsidR="5C5D4ACE" w:rsidRPr="00191B89">
              <w:rPr>
                <w:szCs w:val="20"/>
              </w:rPr>
              <w:t>ain insight into the challenge of aligning user needs with business objectives.</w:t>
            </w:r>
          </w:p>
          <w:p w14:paraId="42151159" w14:textId="46FC50AE" w:rsidR="004365BE" w:rsidRPr="00A81FE0" w:rsidRDefault="004365BE" w:rsidP="004365BE">
            <w:pPr>
              <w:pStyle w:val="ListParagraph"/>
              <w:ind w:left="360"/>
            </w:pPr>
          </w:p>
        </w:tc>
      </w:tr>
      <w:tr w:rsidR="007D091E" w:rsidRPr="00A81FE0" w14:paraId="2BC0DC9A" w14:textId="77777777" w:rsidTr="5C5D4ACE">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0B8F7676" w:rsidR="007D091E" w:rsidRPr="00A81FE0" w:rsidRDefault="007D091E" w:rsidP="001F1343">
            <w:pPr>
              <w:pStyle w:val="Field"/>
              <w:tabs>
                <w:tab w:val="left" w:pos="270"/>
              </w:tabs>
            </w:pPr>
            <w:r>
              <w:tab/>
            </w:r>
            <w:r w:rsidR="001F1343">
              <w:fldChar w:fldCharType="begin">
                <w:ffData>
                  <w:name w:val="Check1"/>
                  <w:enabled/>
                  <w:calcOnExit w:val="0"/>
                  <w:checkBox>
                    <w:size w:val="16"/>
                    <w:default w:val="1"/>
                  </w:checkBox>
                </w:ffData>
              </w:fldChar>
            </w:r>
            <w:bookmarkStart w:id="20" w:name="Check1"/>
            <w:r w:rsidR="001F1343">
              <w:instrText xml:space="preserve"> FORMCHECKBOX </w:instrText>
            </w:r>
            <w:r w:rsidR="00736BA4">
              <w:fldChar w:fldCharType="separate"/>
            </w:r>
            <w:r w:rsidR="001F1343">
              <w:fldChar w:fldCharType="end"/>
            </w:r>
            <w:bookmarkEnd w:id="20"/>
            <w:r w:rsidRPr="00A81FE0">
              <w:t xml:space="preserve"> Yes</w:t>
            </w:r>
            <w:r>
              <w:t>.</w:t>
            </w:r>
            <w:r w:rsidRPr="00A81FE0">
              <w:t xml:space="preserve"> Please elaborate</w:t>
            </w:r>
            <w:r>
              <w:t>.</w:t>
            </w:r>
          </w:p>
        </w:tc>
      </w:tr>
      <w:tr w:rsidR="007D091E" w:rsidRPr="00A81FE0" w14:paraId="4D314DD0" w14:textId="77777777" w:rsidTr="5C5D4ACE">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00DE8C57" w:rsidR="00320ADF" w:rsidRDefault="5C5D4ACE" w:rsidP="007D091E">
            <w:r>
              <w:t>Yes; we'll have a schedule of periodic checkpoints with the team to track progress and review any updates.</w:t>
            </w:r>
          </w:p>
        </w:tc>
      </w:tr>
      <w:tr w:rsidR="007D091E" w:rsidRPr="00A81FE0" w14:paraId="7FB8A31B"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6E727C6" w:rsidR="007D091E" w:rsidRPr="00A81FE0" w:rsidRDefault="007D091E" w:rsidP="001F1343">
            <w:pPr>
              <w:pStyle w:val="Field"/>
              <w:tabs>
                <w:tab w:val="left" w:pos="270"/>
              </w:tabs>
            </w:pPr>
            <w:r>
              <w:tab/>
            </w:r>
            <w:r w:rsidR="001F1343">
              <w:fldChar w:fldCharType="begin">
                <w:ffData>
                  <w:name w:val="Check2"/>
                  <w:enabled/>
                  <w:calcOnExit w:val="0"/>
                  <w:checkBox>
                    <w:size w:val="16"/>
                    <w:default w:val="1"/>
                  </w:checkBox>
                </w:ffData>
              </w:fldChar>
            </w:r>
            <w:bookmarkStart w:id="21" w:name="Check2"/>
            <w:r w:rsidR="001F1343">
              <w:instrText xml:space="preserve"> FORMCHECKBOX </w:instrText>
            </w:r>
            <w:r w:rsidR="00736BA4">
              <w:fldChar w:fldCharType="separate"/>
            </w:r>
            <w:r w:rsidR="001F1343">
              <w:fldChar w:fldCharType="end"/>
            </w:r>
            <w:bookmarkEnd w:id="21"/>
            <w:r w:rsidRPr="00A81FE0">
              <w:t xml:space="preserve"> Yes</w:t>
            </w:r>
            <w:r>
              <w:t>.</w:t>
            </w:r>
            <w:r w:rsidRPr="00A81FE0">
              <w:t xml:space="preserve"> Please elaborate</w:t>
            </w:r>
            <w:r>
              <w:t>.</w:t>
            </w:r>
          </w:p>
        </w:tc>
      </w:tr>
      <w:tr w:rsidR="007D091E" w:rsidRPr="00A81FE0" w14:paraId="565AF3A3" w14:textId="77777777" w:rsidTr="5C5D4ACE">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28B0613B" w:rsidR="00320ADF" w:rsidRPr="00A81FE0" w:rsidRDefault="5C5D4ACE" w:rsidP="002027A1">
            <w:r>
              <w:t xml:space="preserve">Yes; the students will also collaborate with the Assurant UX management and design team for several brainstorming sessions including review and feedback. Sessions will be scheduled with their timing dependent on the deliverables. We also have several on-going peer-review sessions within the team and we will encourage students to participate on those sessions to expand their learning on real-life UX design challenges. </w:t>
            </w:r>
            <w:r w:rsidR="002027A1">
              <w:t xml:space="preserve">We can also support onsite visit to our offices for the students to further collaborate with the experienced team members.  </w:t>
            </w:r>
          </w:p>
        </w:tc>
      </w:tr>
      <w:tr w:rsidR="007D091E" w:rsidRPr="00A81FE0" w14:paraId="30B2F930"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lastRenderedPageBreak/>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5FABF92A" w:rsidR="007D091E" w:rsidRPr="00A81FE0" w:rsidRDefault="007D091E" w:rsidP="001D6C0D">
            <w:pPr>
              <w:pStyle w:val="Field"/>
              <w:tabs>
                <w:tab w:val="left" w:pos="270"/>
              </w:tabs>
            </w:pPr>
            <w:r>
              <w:tab/>
            </w:r>
            <w:r w:rsidR="001D6C0D">
              <w:fldChar w:fldCharType="begin">
                <w:ffData>
                  <w:name w:val="Check3"/>
                  <w:enabled/>
                  <w:calcOnExit w:val="0"/>
                  <w:checkBox>
                    <w:size w:val="16"/>
                    <w:default w:val="1"/>
                  </w:checkBox>
                </w:ffData>
              </w:fldChar>
            </w:r>
            <w:bookmarkStart w:id="22" w:name="Check3"/>
            <w:r w:rsidR="001D6C0D">
              <w:instrText xml:space="preserve"> FORMCHECKBOX </w:instrText>
            </w:r>
            <w:r w:rsidR="00736BA4">
              <w:fldChar w:fldCharType="separate"/>
            </w:r>
            <w:r w:rsidR="001D6C0D">
              <w:fldChar w:fldCharType="end"/>
            </w:r>
            <w:bookmarkEnd w:id="22"/>
            <w:r w:rsidRPr="00A81FE0">
              <w:t xml:space="preserve"> Yes</w:t>
            </w:r>
            <w:r>
              <w:t>.</w:t>
            </w:r>
            <w:r w:rsidRPr="00A81FE0">
              <w:t xml:space="preserve"> Please elaborate</w:t>
            </w:r>
            <w:r>
              <w:t>.</w:t>
            </w:r>
          </w:p>
        </w:tc>
      </w:tr>
      <w:tr w:rsidR="007D091E" w:rsidRPr="00A81FE0" w14:paraId="0D39E506" w14:textId="77777777" w:rsidTr="5C5D4ACE">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1372AEC7" w:rsidR="00320ADF" w:rsidRPr="00A81FE0" w:rsidRDefault="5C5D4ACE" w:rsidP="007D091E">
            <w:r>
              <w:t>Yes; we will provide assistance as necessary to procure company resources dependent upon the students' needs.</w:t>
            </w:r>
          </w:p>
        </w:tc>
      </w:tr>
      <w:tr w:rsidR="007D091E" w:rsidRPr="00A81FE0" w14:paraId="133D4B93"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2E5E6B54" w:rsidR="007D091E" w:rsidRPr="00A81FE0" w:rsidRDefault="007D091E" w:rsidP="007D091E">
            <w:pPr>
              <w:pStyle w:val="Field"/>
              <w:tabs>
                <w:tab w:val="left" w:pos="270"/>
              </w:tabs>
            </w:pPr>
            <w:r>
              <w:tab/>
            </w:r>
            <w:r w:rsidR="001D6C0D">
              <w:fldChar w:fldCharType="begin">
                <w:ffData>
                  <w:name w:val="Check4"/>
                  <w:enabled/>
                  <w:calcOnExit w:val="0"/>
                  <w:checkBox>
                    <w:size w:val="16"/>
                    <w:default w:val="1"/>
                  </w:checkBox>
                </w:ffData>
              </w:fldChar>
            </w:r>
            <w:bookmarkStart w:id="23" w:name="Check4"/>
            <w:r w:rsidR="001D6C0D">
              <w:instrText xml:space="preserve"> FORMCHECKBOX </w:instrText>
            </w:r>
            <w:r w:rsidR="00736BA4">
              <w:fldChar w:fldCharType="separate"/>
            </w:r>
            <w:r w:rsidR="001D6C0D">
              <w:fldChar w:fldCharType="end"/>
            </w:r>
            <w:bookmarkEnd w:id="23"/>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24" w:name="Check5"/>
            <w:r>
              <w:instrText xml:space="preserve"> FORMCHECKBOX </w:instrText>
            </w:r>
            <w:r w:rsidR="00736BA4">
              <w:fldChar w:fldCharType="separate"/>
            </w:r>
            <w:r>
              <w:fldChar w:fldCharType="end"/>
            </w:r>
            <w:bookmarkEnd w:id="24"/>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5C5D4ACE">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2C6DC3EC" w:rsidR="00320ADF" w:rsidRPr="00A81FE0" w:rsidRDefault="5C5D4ACE" w:rsidP="007D091E">
            <w:r>
              <w:t xml:space="preserve">Yes, we will share all available company data relevant to the project in order to help the students to achieve a successful project outcome. </w:t>
            </w:r>
          </w:p>
        </w:tc>
      </w:tr>
      <w:tr w:rsidR="007D091E" w:rsidRPr="00A81FE0" w14:paraId="33980541" w14:textId="77777777" w:rsidTr="5C5D4ACE">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4"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kjh235@cornell.edu" w:date="2018-01-03T14:51:00Z" w:initials="KJH">
    <w:p w14:paraId="6A493A61" w14:textId="399A12D5" w:rsidR="00661772" w:rsidRDefault="00661772">
      <w:pPr>
        <w:pStyle w:val="CommentText"/>
      </w:pPr>
      <w:r>
        <w:rPr>
          <w:rStyle w:val="CommentReference"/>
        </w:rPr>
        <w:annotationRef/>
      </w:r>
      <w:r>
        <w:t>It’s not clear what this is. You may want to expand this so the students know what this system is.</w:t>
      </w:r>
    </w:p>
  </w:comment>
  <w:comment w:id="14" w:author="kjh235@cornell.edu" w:date="2018-01-03T14:50:00Z" w:initials="KJH">
    <w:p w14:paraId="5A82DCCF" w14:textId="352BBEF3" w:rsidR="00661772" w:rsidRDefault="00661772">
      <w:pPr>
        <w:pStyle w:val="CommentText"/>
      </w:pPr>
      <w:r>
        <w:rPr>
          <w:rStyle w:val="CommentReference"/>
        </w:rPr>
        <w:annotationRef/>
      </w:r>
      <w:r>
        <w:t>You may want to elaborate on this further. This is the most important part of this proposal as far as students are concerned.</w:t>
      </w:r>
    </w:p>
  </w:comment>
  <w:comment w:id="15" w:author="kjh235@cornell.edu" w:date="2018-01-03T14:51:00Z" w:initials="KJH">
    <w:p w14:paraId="66D15A3B" w14:textId="2FF21523" w:rsidR="00661772" w:rsidRDefault="00661772">
      <w:pPr>
        <w:pStyle w:val="CommentText"/>
      </w:pPr>
      <w:r>
        <w:rPr>
          <w:rStyle w:val="CommentReference"/>
        </w:rPr>
        <w:annotationRef/>
      </w:r>
      <w:r>
        <w:t>This looks great!</w:t>
      </w:r>
    </w:p>
  </w:comment>
  <w:comment w:id="16" w:author="kjh235@cornell.edu" w:date="2018-01-03T14:52:00Z" w:initials="KJH">
    <w:p w14:paraId="4A2B8749" w14:textId="53E91051" w:rsidR="00736BA4" w:rsidRDefault="00736BA4">
      <w:pPr>
        <w:pStyle w:val="CommentText"/>
      </w:pPr>
      <w:r>
        <w:rPr>
          <w:rStyle w:val="CommentReference"/>
        </w:rPr>
        <w:annotationRef/>
      </w:r>
      <w:r>
        <w:t>Is this a report? What form does this library take?</w:t>
      </w:r>
    </w:p>
  </w:comment>
  <w:comment w:id="17" w:author="kjh235@cornell.edu" w:date="2018-01-03T14:54:00Z" w:initials="KJH">
    <w:p w14:paraId="75E29025" w14:textId="46F87553" w:rsidR="00736BA4" w:rsidRDefault="00736BA4">
      <w:pPr>
        <w:pStyle w:val="CommentText"/>
      </w:pPr>
      <w:r>
        <w:rPr>
          <w:rStyle w:val="CommentReference"/>
        </w:rPr>
        <w:annotationRef/>
      </w:r>
      <w:r>
        <w:t>This may be a little large for a semester. You may want to change this to a prototype.</w:t>
      </w:r>
    </w:p>
  </w:comment>
  <w:comment w:id="18" w:author="kjh235@cornell.edu" w:date="2018-01-03T14:53:00Z" w:initials="KJH">
    <w:p w14:paraId="2F23C805" w14:textId="740EBDE7" w:rsidR="00736BA4" w:rsidRDefault="00736BA4">
      <w:pPr>
        <w:pStyle w:val="CommentText"/>
      </w:pPr>
      <w:r>
        <w:rPr>
          <w:rStyle w:val="CommentReference"/>
        </w:rPr>
        <w:annotationRef/>
      </w:r>
      <w:r>
        <w:t>This looks great!</w:t>
      </w:r>
    </w:p>
  </w:comment>
  <w:comment w:id="19" w:author="kjh235@cornell.edu" w:date="2018-01-03T14:53:00Z" w:initials="KJH">
    <w:p w14:paraId="74983416" w14:textId="7ADC70DC" w:rsidR="00736BA4" w:rsidRDefault="00736BA4">
      <w:pPr>
        <w:pStyle w:val="CommentText"/>
      </w:pPr>
      <w:r>
        <w:rPr>
          <w:rStyle w:val="CommentReference"/>
        </w:rPr>
        <w:annotationRef/>
      </w:r>
      <w:r>
        <w:t>This is the best skills that they can learn that I’ve seen. This looks great!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93A61" w15:done="0"/>
  <w15:commentEx w15:paraId="5A82DCCF" w15:done="0"/>
  <w15:commentEx w15:paraId="66D15A3B" w15:done="0"/>
  <w15:commentEx w15:paraId="4A2B8749" w15:done="0"/>
  <w15:commentEx w15:paraId="75E29025" w15:done="0"/>
  <w15:commentEx w15:paraId="2F23C805" w15:done="0"/>
  <w15:commentEx w15:paraId="7498341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06F98" w14:textId="77777777" w:rsidR="00BF760D" w:rsidRDefault="00BF760D">
      <w:r>
        <w:separator/>
      </w:r>
    </w:p>
  </w:endnote>
  <w:endnote w:type="continuationSeparator" w:id="0">
    <w:p w14:paraId="237375C9" w14:textId="77777777" w:rsidR="00BF760D" w:rsidRDefault="00BF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A3662" w14:textId="77777777" w:rsidR="00BF760D" w:rsidRDefault="00BF760D">
      <w:r>
        <w:separator/>
      </w:r>
    </w:p>
  </w:footnote>
  <w:footnote w:type="continuationSeparator" w:id="0">
    <w:p w14:paraId="232624A1" w14:textId="77777777" w:rsidR="00BF760D" w:rsidRDefault="00BF76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C58FC"/>
    <w:multiLevelType w:val="hybridMultilevel"/>
    <w:tmpl w:val="E53606AE"/>
    <w:lvl w:ilvl="0" w:tplc="E68AF4CC">
      <w:start w:val="770"/>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377F9"/>
    <w:multiLevelType w:val="hybridMultilevel"/>
    <w:tmpl w:val="CEBA533E"/>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017EF1"/>
    <w:multiLevelType w:val="hybridMultilevel"/>
    <w:tmpl w:val="6BA2AB20"/>
    <w:lvl w:ilvl="0" w:tplc="7E3C335A">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4D60A1"/>
    <w:multiLevelType w:val="multilevel"/>
    <w:tmpl w:val="963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87CF7"/>
    <w:multiLevelType w:val="hybridMultilevel"/>
    <w:tmpl w:val="C51EC51A"/>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A962CA"/>
    <w:multiLevelType w:val="hybridMultilevel"/>
    <w:tmpl w:val="40A8FF70"/>
    <w:lvl w:ilvl="0" w:tplc="7E3C335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394CD5"/>
    <w:multiLevelType w:val="hybridMultilevel"/>
    <w:tmpl w:val="AA88B6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0"/>
  </w:num>
  <w:num w:numId="4">
    <w:abstractNumId w:val="14"/>
  </w:num>
  <w:num w:numId="5">
    <w:abstractNumId w:val="0"/>
  </w:num>
  <w:num w:numId="6">
    <w:abstractNumId w:val="12"/>
  </w:num>
  <w:num w:numId="7">
    <w:abstractNumId w:val="3"/>
  </w:num>
  <w:num w:numId="8">
    <w:abstractNumId w:val="13"/>
  </w:num>
  <w:num w:numId="9">
    <w:abstractNumId w:val="1"/>
  </w:num>
  <w:num w:numId="10">
    <w:abstractNumId w:val="11"/>
  </w:num>
  <w:num w:numId="11">
    <w:abstractNumId w:val="8"/>
  </w:num>
  <w:num w:numId="12">
    <w:abstractNumId w:val="5"/>
  </w:num>
  <w:num w:numId="13">
    <w:abstractNumId w:val="9"/>
  </w:num>
  <w:num w:numId="14">
    <w:abstractNumId w:val="4"/>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rson w15:author="Kyle J. Harms">
    <w15:presenceInfo w15:providerId="None" w15:userId="Kyle J. Har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5EF8"/>
    <w:rsid w:val="000072BC"/>
    <w:rsid w:val="00041F54"/>
    <w:rsid w:val="00061401"/>
    <w:rsid w:val="00072D93"/>
    <w:rsid w:val="00080047"/>
    <w:rsid w:val="00084DAD"/>
    <w:rsid w:val="0009761C"/>
    <w:rsid w:val="000A0B3E"/>
    <w:rsid w:val="000A3E67"/>
    <w:rsid w:val="000D6AFF"/>
    <w:rsid w:val="000E0CB4"/>
    <w:rsid w:val="000F260B"/>
    <w:rsid w:val="001135C9"/>
    <w:rsid w:val="00130DEF"/>
    <w:rsid w:val="0017246B"/>
    <w:rsid w:val="00186FA2"/>
    <w:rsid w:val="00191B89"/>
    <w:rsid w:val="00195642"/>
    <w:rsid w:val="001C7F23"/>
    <w:rsid w:val="001D29C3"/>
    <w:rsid w:val="001D6C0D"/>
    <w:rsid w:val="001F1343"/>
    <w:rsid w:val="002027A1"/>
    <w:rsid w:val="002121B4"/>
    <w:rsid w:val="0022036A"/>
    <w:rsid w:val="00280546"/>
    <w:rsid w:val="00282B50"/>
    <w:rsid w:val="002A2039"/>
    <w:rsid w:val="002A2B6F"/>
    <w:rsid w:val="002D2E93"/>
    <w:rsid w:val="002E01A1"/>
    <w:rsid w:val="002E03B5"/>
    <w:rsid w:val="002E4945"/>
    <w:rsid w:val="002F1634"/>
    <w:rsid w:val="002F4F02"/>
    <w:rsid w:val="002F5CE7"/>
    <w:rsid w:val="00316A41"/>
    <w:rsid w:val="00320ADF"/>
    <w:rsid w:val="00360DDD"/>
    <w:rsid w:val="003B57BD"/>
    <w:rsid w:val="003D7918"/>
    <w:rsid w:val="004041E8"/>
    <w:rsid w:val="00411E7D"/>
    <w:rsid w:val="004242BA"/>
    <w:rsid w:val="00432CC8"/>
    <w:rsid w:val="00432E82"/>
    <w:rsid w:val="004365BE"/>
    <w:rsid w:val="004534EF"/>
    <w:rsid w:val="00470B66"/>
    <w:rsid w:val="004A7F25"/>
    <w:rsid w:val="004B68E7"/>
    <w:rsid w:val="004C0B6A"/>
    <w:rsid w:val="004D1EBC"/>
    <w:rsid w:val="004E71D5"/>
    <w:rsid w:val="004F05D8"/>
    <w:rsid w:val="004F7F4B"/>
    <w:rsid w:val="0052464C"/>
    <w:rsid w:val="00547ACA"/>
    <w:rsid w:val="005525E5"/>
    <w:rsid w:val="005707FC"/>
    <w:rsid w:val="00582F0E"/>
    <w:rsid w:val="005A6574"/>
    <w:rsid w:val="005B071D"/>
    <w:rsid w:val="005C5452"/>
    <w:rsid w:val="005D02B7"/>
    <w:rsid w:val="005E1C6E"/>
    <w:rsid w:val="005F6CF1"/>
    <w:rsid w:val="005F71FA"/>
    <w:rsid w:val="00605FD3"/>
    <w:rsid w:val="00661772"/>
    <w:rsid w:val="006630D0"/>
    <w:rsid w:val="006B5BB5"/>
    <w:rsid w:val="006C202C"/>
    <w:rsid w:val="006C463D"/>
    <w:rsid w:val="006F0F82"/>
    <w:rsid w:val="0071363C"/>
    <w:rsid w:val="00736BA4"/>
    <w:rsid w:val="0074413F"/>
    <w:rsid w:val="00775E12"/>
    <w:rsid w:val="007840F0"/>
    <w:rsid w:val="007A3D40"/>
    <w:rsid w:val="007C5CC4"/>
    <w:rsid w:val="007D091E"/>
    <w:rsid w:val="00802D5B"/>
    <w:rsid w:val="00804ABF"/>
    <w:rsid w:val="008162A2"/>
    <w:rsid w:val="00821A14"/>
    <w:rsid w:val="0082534F"/>
    <w:rsid w:val="0086131A"/>
    <w:rsid w:val="00880902"/>
    <w:rsid w:val="00895823"/>
    <w:rsid w:val="008A5AB9"/>
    <w:rsid w:val="008B2FB3"/>
    <w:rsid w:val="008D4862"/>
    <w:rsid w:val="008E0D06"/>
    <w:rsid w:val="00905F9C"/>
    <w:rsid w:val="00910B26"/>
    <w:rsid w:val="00946EB0"/>
    <w:rsid w:val="0098213C"/>
    <w:rsid w:val="009860BC"/>
    <w:rsid w:val="009B24F4"/>
    <w:rsid w:val="009D72FB"/>
    <w:rsid w:val="009E29A8"/>
    <w:rsid w:val="009F0C95"/>
    <w:rsid w:val="00A00AA3"/>
    <w:rsid w:val="00A02477"/>
    <w:rsid w:val="00A30968"/>
    <w:rsid w:val="00A45770"/>
    <w:rsid w:val="00A625FB"/>
    <w:rsid w:val="00A70A20"/>
    <w:rsid w:val="00A81FE0"/>
    <w:rsid w:val="00A850C9"/>
    <w:rsid w:val="00A90FD6"/>
    <w:rsid w:val="00AD35AF"/>
    <w:rsid w:val="00AF286D"/>
    <w:rsid w:val="00AF4783"/>
    <w:rsid w:val="00B11021"/>
    <w:rsid w:val="00B20A66"/>
    <w:rsid w:val="00B2364E"/>
    <w:rsid w:val="00B33A92"/>
    <w:rsid w:val="00B6060E"/>
    <w:rsid w:val="00B73899"/>
    <w:rsid w:val="00BA2EC5"/>
    <w:rsid w:val="00BA4C79"/>
    <w:rsid w:val="00BA7074"/>
    <w:rsid w:val="00BC1F21"/>
    <w:rsid w:val="00BE3D71"/>
    <w:rsid w:val="00BF760D"/>
    <w:rsid w:val="00C044BF"/>
    <w:rsid w:val="00C04659"/>
    <w:rsid w:val="00C2694A"/>
    <w:rsid w:val="00C32478"/>
    <w:rsid w:val="00C6257C"/>
    <w:rsid w:val="00C94E5F"/>
    <w:rsid w:val="00CA77C6"/>
    <w:rsid w:val="00CE3FE7"/>
    <w:rsid w:val="00CE4106"/>
    <w:rsid w:val="00CE474A"/>
    <w:rsid w:val="00D04B02"/>
    <w:rsid w:val="00D05950"/>
    <w:rsid w:val="00D205AE"/>
    <w:rsid w:val="00D53F9F"/>
    <w:rsid w:val="00D5757D"/>
    <w:rsid w:val="00D6192E"/>
    <w:rsid w:val="00D73305"/>
    <w:rsid w:val="00D90BC1"/>
    <w:rsid w:val="00DA1AA7"/>
    <w:rsid w:val="00DA2674"/>
    <w:rsid w:val="00DD3C90"/>
    <w:rsid w:val="00DE1003"/>
    <w:rsid w:val="00DE5851"/>
    <w:rsid w:val="00DF56FD"/>
    <w:rsid w:val="00E11D2E"/>
    <w:rsid w:val="00E17467"/>
    <w:rsid w:val="00E8320C"/>
    <w:rsid w:val="00E9212F"/>
    <w:rsid w:val="00EC3084"/>
    <w:rsid w:val="00ED1A65"/>
    <w:rsid w:val="00EE2F67"/>
    <w:rsid w:val="00EE6855"/>
    <w:rsid w:val="00EF0944"/>
    <w:rsid w:val="00F17B97"/>
    <w:rsid w:val="00F23BDD"/>
    <w:rsid w:val="00F71249"/>
    <w:rsid w:val="00F91F90"/>
    <w:rsid w:val="00FA0623"/>
    <w:rsid w:val="00FA4330"/>
    <w:rsid w:val="00FA68AD"/>
    <w:rsid w:val="00FB7738"/>
    <w:rsid w:val="00FC1F1E"/>
    <w:rsid w:val="00FF2EBF"/>
    <w:rsid w:val="00FF565B"/>
    <w:rsid w:val="5C5D4ACE"/>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34"/>
    <w:qFormat/>
    <w:rsid w:val="00AD35AF"/>
    <w:pPr>
      <w:ind w:left="720"/>
      <w:contextualSpacing/>
    </w:pPr>
  </w:style>
  <w:style w:type="character" w:styleId="FollowedHyperlink">
    <w:name w:val="FollowedHyperlink"/>
    <w:basedOn w:val="DefaultParagraphFont"/>
    <w:rsid w:val="0086131A"/>
    <w:rPr>
      <w:color w:val="954F72" w:themeColor="followedHyperlink"/>
      <w:u w:val="single"/>
    </w:rPr>
  </w:style>
  <w:style w:type="paragraph" w:styleId="BalloonText">
    <w:name w:val="Balloon Text"/>
    <w:basedOn w:val="Normal"/>
    <w:link w:val="BalloonTextChar"/>
    <w:semiHidden/>
    <w:unhideWhenUsed/>
    <w:rsid w:val="00661772"/>
    <w:rPr>
      <w:rFonts w:ascii="Segoe UI" w:hAnsi="Segoe UI" w:cs="Segoe UI"/>
      <w:sz w:val="18"/>
      <w:szCs w:val="18"/>
    </w:rPr>
  </w:style>
  <w:style w:type="character" w:customStyle="1" w:styleId="BalloonTextChar">
    <w:name w:val="Balloon Text Char"/>
    <w:basedOn w:val="DefaultParagraphFont"/>
    <w:link w:val="BalloonText"/>
    <w:semiHidden/>
    <w:rsid w:val="00661772"/>
    <w:rPr>
      <w:rFonts w:ascii="Segoe UI" w:hAnsi="Segoe UI" w:cs="Segoe UI"/>
      <w:sz w:val="18"/>
      <w:szCs w:val="18"/>
    </w:rPr>
  </w:style>
  <w:style w:type="character" w:styleId="CommentReference">
    <w:name w:val="annotation reference"/>
    <w:basedOn w:val="DefaultParagraphFont"/>
    <w:rsid w:val="00661772"/>
    <w:rPr>
      <w:sz w:val="16"/>
      <w:szCs w:val="16"/>
    </w:rPr>
  </w:style>
  <w:style w:type="paragraph" w:styleId="CommentText">
    <w:name w:val="annotation text"/>
    <w:basedOn w:val="Normal"/>
    <w:link w:val="CommentTextChar"/>
    <w:rsid w:val="00661772"/>
    <w:rPr>
      <w:szCs w:val="20"/>
    </w:rPr>
  </w:style>
  <w:style w:type="character" w:customStyle="1" w:styleId="CommentTextChar">
    <w:name w:val="Comment Text Char"/>
    <w:basedOn w:val="DefaultParagraphFont"/>
    <w:link w:val="CommentText"/>
    <w:rsid w:val="00661772"/>
    <w:rPr>
      <w:rFonts w:ascii="Calibri" w:hAnsi="Calibri"/>
    </w:rPr>
  </w:style>
  <w:style w:type="paragraph" w:styleId="CommentSubject">
    <w:name w:val="annotation subject"/>
    <w:basedOn w:val="CommentText"/>
    <w:next w:val="CommentText"/>
    <w:link w:val="CommentSubjectChar"/>
    <w:rsid w:val="00661772"/>
    <w:rPr>
      <w:b/>
      <w:bCs/>
    </w:rPr>
  </w:style>
  <w:style w:type="character" w:customStyle="1" w:styleId="CommentSubjectChar">
    <w:name w:val="Comment Subject Char"/>
    <w:basedOn w:val="CommentTextChar"/>
    <w:link w:val="CommentSubject"/>
    <w:rsid w:val="00661772"/>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20508">
      <w:bodyDiv w:val="1"/>
      <w:marLeft w:val="0"/>
      <w:marRight w:val="0"/>
      <w:marTop w:val="0"/>
      <w:marBottom w:val="0"/>
      <w:divBdr>
        <w:top w:val="none" w:sz="0" w:space="0" w:color="auto"/>
        <w:left w:val="none" w:sz="0" w:space="0" w:color="auto"/>
        <w:bottom w:val="none" w:sz="0" w:space="0" w:color="auto"/>
        <w:right w:val="none" w:sz="0" w:space="0" w:color="auto"/>
      </w:divBdr>
    </w:div>
    <w:div w:id="308944136">
      <w:bodyDiv w:val="1"/>
      <w:marLeft w:val="0"/>
      <w:marRight w:val="0"/>
      <w:marTop w:val="0"/>
      <w:marBottom w:val="0"/>
      <w:divBdr>
        <w:top w:val="none" w:sz="0" w:space="0" w:color="auto"/>
        <w:left w:val="none" w:sz="0" w:space="0" w:color="auto"/>
        <w:bottom w:val="none" w:sz="0" w:space="0" w:color="auto"/>
        <w:right w:val="none" w:sz="0" w:space="0" w:color="auto"/>
      </w:divBdr>
    </w:div>
    <w:div w:id="441387214">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946471347">
      <w:bodyDiv w:val="1"/>
      <w:marLeft w:val="0"/>
      <w:marRight w:val="0"/>
      <w:marTop w:val="0"/>
      <w:marBottom w:val="0"/>
      <w:divBdr>
        <w:top w:val="none" w:sz="0" w:space="0" w:color="auto"/>
        <w:left w:val="none" w:sz="0" w:space="0" w:color="auto"/>
        <w:bottom w:val="none" w:sz="0" w:space="0" w:color="auto"/>
        <w:right w:val="none" w:sz="0" w:space="0" w:color="auto"/>
      </w:divBdr>
    </w:div>
    <w:div w:id="1451125350">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design/languag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bbc.co.uk/ge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is-mps-projects@cornell.edu" TargetMode="External"/><Relationship Id="rId14"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1115</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3</cp:revision>
  <cp:lastPrinted>1900-01-01T08:00:00Z</cp:lastPrinted>
  <dcterms:created xsi:type="dcterms:W3CDTF">2018-01-03T19:52:00Z</dcterms:created>
  <dcterms:modified xsi:type="dcterms:W3CDTF">2018-01-03T19:54:00Z</dcterms:modified>
</cp:coreProperties>
</file>