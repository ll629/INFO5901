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bookmarkStart w:id="0" w:name="_GoBack"/>
      <w:bookmarkEnd w:id="0"/>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77777777" w:rsidR="007A3D40" w:rsidRDefault="00B74345" w:rsidP="00D73305">
            <w:r>
              <w:t>Wendy Walasek</w:t>
            </w:r>
          </w:p>
          <w:p w14:paraId="79D75F1B" w14:textId="77777777" w:rsidR="00B74345" w:rsidRDefault="00B74345" w:rsidP="00D73305"/>
          <w:p w14:paraId="7F614F9C" w14:textId="2D7F5C24" w:rsidR="00B74345" w:rsidRPr="00A81FE0" w:rsidRDefault="00B74345" w:rsidP="00D73305">
            <w:r>
              <w:t>Jim Tanner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09FEA500" w14:textId="5DAD3C69" w:rsidR="007A3D40" w:rsidRDefault="00D13BB7" w:rsidP="00D73305">
            <w:hyperlink r:id="rId10" w:history="1">
              <w:r w:rsidR="00B74345" w:rsidRPr="00925CD1">
                <w:rPr>
                  <w:rStyle w:val="Hyperlink"/>
                </w:rPr>
                <w:t>Wendy.Walasek@credit-suisse.com</w:t>
              </w:r>
            </w:hyperlink>
          </w:p>
          <w:p w14:paraId="59C7BAB9" w14:textId="67CFDBDF" w:rsidR="00B74345" w:rsidRDefault="00D13BB7" w:rsidP="00D73305">
            <w:hyperlink r:id="rId11" w:history="1">
              <w:r w:rsidR="00B74345" w:rsidRPr="00925CD1">
                <w:rPr>
                  <w:rStyle w:val="Hyperlink"/>
                </w:rPr>
                <w:t>Jim.Tanner@credit-suisse.com</w:t>
              </w:r>
            </w:hyperlink>
          </w:p>
          <w:p w14:paraId="7CF7470D" w14:textId="7377E637" w:rsidR="00B74345" w:rsidRPr="00A81FE0" w:rsidRDefault="00B74345" w:rsidP="00D73305"/>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39D88B9C" w:rsidR="007A3D40" w:rsidRPr="00A81FE0" w:rsidRDefault="00B74345" w:rsidP="006B5BB5">
            <w:r w:rsidRPr="00B74345">
              <w:t>+44 20 7883 5166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D13BB7">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D13BB7">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9B2D31" w:rsidR="00D73305" w:rsidRDefault="00196141" w:rsidP="00D73305">
            <w:r>
              <w:t>Data Quality: Rules vs Machine Learning S</w:t>
            </w:r>
            <w:r w:rsidR="00B74345">
              <w:t>ystems</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49218099" w:rsidR="00320ADF" w:rsidRDefault="00B74345" w:rsidP="00D73305">
            <w:r>
              <w:t xml:space="preserve">Rationalize the use of rule based data quality verification systems verses machine learning type systems. </w:t>
            </w:r>
            <w:r w:rsidR="00196141">
              <w:t xml:space="preserve">We would like the project team to explore benefits and shortfalls of each system type. </w:t>
            </w:r>
          </w:p>
          <w:p w14:paraId="106C9245" w14:textId="77777777" w:rsidR="00B74345" w:rsidRDefault="00B74345" w:rsidP="00D73305"/>
          <w:p w14:paraId="1FDE2C3F" w14:textId="40FD6BCE" w:rsidR="002A605F" w:rsidRDefault="00B74345" w:rsidP="00D73305">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 xml:space="preserve">We are often asked why we are not supporting products that leverage machine learning. We have periodically looked at machine learning algorithms and have to date chosen products that are more mature and have a larger user base. We believe that the machine learning tooling space is advancing and it is worth looking again at how the data quality tools are maturing especially in relation to leveraging machine learning to identify data issues. </w:t>
            </w:r>
          </w:p>
          <w:p w14:paraId="295427B5" w14:textId="77777777" w:rsidR="002A605F" w:rsidRDefault="002A605F" w:rsidP="00D73305"/>
          <w:p w14:paraId="1C8414C9" w14:textId="77777777" w:rsidR="002A605F" w:rsidRDefault="002A605F" w:rsidP="00D73305"/>
          <w:p w14:paraId="121E282E" w14:textId="77777777" w:rsidR="002A605F" w:rsidRDefault="002A605F" w:rsidP="00D73305"/>
          <w:p w14:paraId="29F8394A" w14:textId="77777777" w:rsidR="002A605F" w:rsidRDefault="002A605F" w:rsidP="00D73305"/>
          <w:p w14:paraId="0E913389" w14:textId="77777777" w:rsidR="002A605F" w:rsidRDefault="002A605F" w:rsidP="00D73305"/>
          <w:p w14:paraId="21FD32C0" w14:textId="70060E4A" w:rsidR="00F827CE" w:rsidRDefault="00F827CE" w:rsidP="00D73305"/>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3AEC12C2" w:rsidR="00A02477" w:rsidRDefault="00B74345" w:rsidP="00B74345">
            <w:pPr>
              <w:pStyle w:val="ListParagraph"/>
              <w:numPr>
                <w:ilvl w:val="0"/>
                <w:numId w:val="9"/>
              </w:numPr>
            </w:pPr>
            <w:r>
              <w:t>Investigate rules based and Machine learning data quality tools to understand how they are bested used and their pros and cons</w:t>
            </w:r>
          </w:p>
          <w:p w14:paraId="3BEC1CEB" w14:textId="68EC5510" w:rsidR="00B74345" w:rsidRDefault="00B74345" w:rsidP="00B74345">
            <w:pPr>
              <w:pStyle w:val="ListParagraph"/>
              <w:numPr>
                <w:ilvl w:val="0"/>
                <w:numId w:val="9"/>
              </w:numPr>
            </w:pPr>
            <w:r>
              <w:t>Install potential systems and understand how they are used and for what kinds of data</w:t>
            </w:r>
            <w:r w:rsidR="00F827CE">
              <w:t xml:space="preserve"> and data issues</w:t>
            </w:r>
            <w:r>
              <w:t>: structure numeric, structured categorical, continuous, text blobs</w:t>
            </w:r>
            <w:r w:rsidR="00F827CE">
              <w:t>, etc</w:t>
            </w:r>
          </w:p>
          <w:p w14:paraId="7D2EF711" w14:textId="0DC9541F" w:rsidR="00706464" w:rsidRDefault="00706464" w:rsidP="00B74345">
            <w:pPr>
              <w:pStyle w:val="ListParagraph"/>
              <w:numPr>
                <w:ilvl w:val="0"/>
                <w:numId w:val="9"/>
              </w:numPr>
            </w:pPr>
            <w:r>
              <w:t>Investigate whether or not Ontologies can help improve the rules and create a new rule type for verifying data quality</w:t>
            </w:r>
          </w:p>
          <w:p w14:paraId="7874020E" w14:textId="7F589EC9" w:rsidR="00196141" w:rsidRDefault="00196141" w:rsidP="00B74345">
            <w:pPr>
              <w:pStyle w:val="ListParagraph"/>
              <w:numPr>
                <w:ilvl w:val="0"/>
                <w:numId w:val="9"/>
              </w:numPr>
            </w:pPr>
            <w:r>
              <w:t xml:space="preserve">Write up </w:t>
            </w:r>
            <w:r w:rsidR="00F827CE">
              <w:t>findings and present recommendations against use cases explored</w:t>
            </w:r>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0EA120FB" w:rsidR="00186FA2" w:rsidRPr="00A81FE0" w:rsidRDefault="00196141" w:rsidP="00D73305">
            <w:r>
              <w:t xml:space="preserve">Presentation of systems investigated, pros and cons of rules based systems verses ML systems. Recommendation of </w:t>
            </w:r>
            <w:r w:rsidR="002A605F">
              <w:t xml:space="preserve">data </w:t>
            </w:r>
            <w:r>
              <w:t>uses cases that best leverage each system type.</w:t>
            </w:r>
            <w:r w:rsidR="002A605F">
              <w:t xml:space="preserve"> Systems that should be minimally considered are Informatica Data Quality, Python rules (similar to Palantir data quality checker),  plain SQL. Other </w:t>
            </w:r>
            <w:r w:rsidR="00F827CE">
              <w:t>systems</w:t>
            </w:r>
            <w:r w:rsidR="002A605F">
              <w:t xml:space="preserve"> to consider are Taland which offers an ML system. Adding to the system option list would be part of the project to understand the market place.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44EDFAE3" w:rsidR="00186FA2" w:rsidRPr="00A81FE0" w:rsidRDefault="00196141" w:rsidP="00FC1F1E">
            <w:r>
              <w:t>Analytic skills,</w:t>
            </w:r>
            <w:r w:rsidR="00E60646">
              <w:t xml:space="preserve"> communication skills, logical reasoning,</w:t>
            </w:r>
            <w:r>
              <w:t xml:space="preserve"> SQL, structured and unstructured data sets</w:t>
            </w:r>
            <w:r w:rsidR="00E60646">
              <w:t xml:space="preserve"> understanding</w:t>
            </w:r>
            <w:r>
              <w:t xml:space="preserve"> and basic understanding of data quality issues. </w:t>
            </w:r>
            <w:r w:rsidR="00E60646">
              <w:t xml:space="preserve">The team may find </w:t>
            </w:r>
            <w:r w:rsidR="002A605F">
              <w:t>Dr</w:t>
            </w:r>
            <w:r w:rsidR="00F827CE">
              <w:t>.</w:t>
            </w:r>
            <w:r w:rsidR="002A605F">
              <w:t xml:space="preserve"> Richard Y. Wang’s work on </w:t>
            </w:r>
            <w:hyperlink r:id="rId12" w:history="1">
              <w:r w:rsidR="002A605F" w:rsidRPr="002A605F">
                <w:rPr>
                  <w:rStyle w:val="Hyperlink"/>
                </w:rPr>
                <w:t>Data Quality</w:t>
              </w:r>
            </w:hyperlink>
            <w:r w:rsidR="002A605F">
              <w:t xml:space="preserve"> enlightening to the subject area and </w:t>
            </w:r>
            <w:r w:rsidR="00F827CE">
              <w:t xml:space="preserve">their efforts on </w:t>
            </w:r>
            <w:r w:rsidR="002A605F">
              <w:t xml:space="preserve">this project.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343D6DA6" w:rsidR="00186FA2" w:rsidRPr="00A81FE0" w:rsidRDefault="00E60646" w:rsidP="002A605F">
            <w:r>
              <w:t xml:space="preserve">The project team would expect to learn </w:t>
            </w:r>
            <w:r w:rsidR="00196141">
              <w:t xml:space="preserve">about data quality and how data quality is evaluated to ensure that data </w:t>
            </w:r>
            <w:r w:rsidR="002A605F">
              <w:t xml:space="preserve">used in </w:t>
            </w:r>
            <w:r w:rsidR="00196141">
              <w:t xml:space="preserve">analytics and machine learning projects have </w:t>
            </w:r>
            <w:r w:rsidR="002A605F">
              <w:t xml:space="preserve">the </w:t>
            </w:r>
            <w:r w:rsidR="00196141">
              <w:t>quality</w:t>
            </w:r>
            <w:r w:rsidR="002A605F">
              <w:t xml:space="preserve"> required</w:t>
            </w:r>
            <w:r w:rsidR="00196141">
              <w:t xml:space="preserve"> to build models</w:t>
            </w:r>
            <w:r w:rsidR="002A605F">
              <w:t xml:space="preserve"> and use for other risk and business management decisions</w:t>
            </w:r>
            <w:r w:rsidR="00196141">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3" w:name="Check1"/>
            <w:r w:rsidR="00196141">
              <w:instrText xml:space="preserve"> FORMCHECKBOX </w:instrText>
            </w:r>
            <w:r w:rsidR="00D13BB7">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4" w:name="Check2"/>
            <w:r w:rsidR="00196141">
              <w:instrText xml:space="preserve"> FORMCHECKBOX </w:instrText>
            </w:r>
            <w:r w:rsidR="00D13BB7">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5" w:name="Check3"/>
            <w:r w:rsidR="00196141">
              <w:instrText xml:space="preserve"> FORMCHECKBOX </w:instrText>
            </w:r>
            <w:r w:rsidR="00D13BB7">
              <w:fldChar w:fldCharType="separate"/>
            </w:r>
            <w:r w:rsidR="00196141">
              <w:fldChar w:fldCharType="end"/>
            </w:r>
            <w:bookmarkEnd w:id="5"/>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0EF180ED" w:rsidR="00320ADF" w:rsidRPr="00A81FE0" w:rsidRDefault="00196141" w:rsidP="007D091E">
            <w:r>
              <w:lastRenderedPageBreak/>
              <w:t>The expectation would be that the project team would be able to work on school hardware and obtain temporary licenses to complete</w:t>
            </w:r>
            <w:r w:rsidR="00E60646">
              <w:t xml:space="preserve"> evaluation</w:t>
            </w:r>
            <w:r>
              <w:t xml:space="preserve"> work</w:t>
            </w:r>
            <w:r w:rsidR="00E60646">
              <w:t xml:space="preserve"> and develop presentation materials</w:t>
            </w:r>
            <w:r>
              <w:t xml:space="preserve">. </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D13BB7">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D13BB7">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3"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6464"/>
    <w:rsid w:val="0071363C"/>
    <w:rsid w:val="00775E12"/>
    <w:rsid w:val="007A3D40"/>
    <w:rsid w:val="007C5CC4"/>
    <w:rsid w:val="007D091E"/>
    <w:rsid w:val="00802D5B"/>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F286D"/>
    <w:rsid w:val="00AF4783"/>
    <w:rsid w:val="00B2364E"/>
    <w:rsid w:val="00B33A92"/>
    <w:rsid w:val="00B73899"/>
    <w:rsid w:val="00B74345"/>
    <w:rsid w:val="00BA2EC5"/>
    <w:rsid w:val="00BA4C79"/>
    <w:rsid w:val="00BA7074"/>
    <w:rsid w:val="00C044BF"/>
    <w:rsid w:val="00C2694A"/>
    <w:rsid w:val="00C6257C"/>
    <w:rsid w:val="00D04B02"/>
    <w:rsid w:val="00D13BB7"/>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CDA494"/>
  <w15:docId w15:val="{75A088CE-A262-4479-9F77-7C8EF959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eb.mit.edu/tdqm/www/publication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im.Tanner@credit-suiss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Wendy.Walasek@credit-suisse.com"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Kyle J. Harms</cp:lastModifiedBy>
  <cp:revision>2</cp:revision>
  <cp:lastPrinted>1901-01-01T05:00:00Z</cp:lastPrinted>
  <dcterms:created xsi:type="dcterms:W3CDTF">2017-12-13T16:30:00Z</dcterms:created>
  <dcterms:modified xsi:type="dcterms:W3CDTF">2017-12-13T16:30:00Z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281136473</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(MRCB)</vt:lpwstr>
  </property>
  <property fmtid="{D5CDD505-2E9C-101B-9397-08002B2CF9AE}" pid="7" name="_ReviewingToolsShownOnce">
    <vt:lpwstr/>
  </property>
</Properties>
</file>