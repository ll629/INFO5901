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bookmarkStart w:id="0" w:name="_GoBack"/>
      <w:bookmarkEnd w:id="0"/>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3AAC3D04" w:rsidR="007A3D40" w:rsidRDefault="004E72D5" w:rsidP="00D73305">
            <w:r>
              <w:t>Lakshmi Thyagarajan</w:t>
            </w:r>
          </w:p>
          <w:p w14:paraId="79D75F1B" w14:textId="77777777" w:rsidR="00B74345" w:rsidRDefault="00B74345" w:rsidP="00D73305"/>
          <w:p w14:paraId="7F614F9C" w14:textId="3B6DF669" w:rsidR="00B74345" w:rsidRPr="00A81FE0" w:rsidRDefault="004E72D5" w:rsidP="00D73305">
            <w:r>
              <w:t>Wendy Walasek</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26ED48F8" w:rsidR="004E72D5" w:rsidRPr="00A81FE0" w:rsidRDefault="004E72D5" w:rsidP="00D73305">
            <w:r w:rsidRPr="004E72D5">
              <w:rPr>
                <w:rStyle w:val="Hyperlink"/>
              </w:rPr>
              <w:t>Gayathri.Thyagarajan@credit-suisse.com</w:t>
            </w:r>
            <w:r>
              <w:t xml:space="preserve"> </w:t>
            </w:r>
            <w:hyperlink r:id="rId10" w:history="1">
              <w:r w:rsidR="00B74345" w:rsidRPr="00925CD1">
                <w:rPr>
                  <w:rStyle w:val="Hyperlink"/>
                </w:rPr>
                <w:t>Wendy.Walasek@credit-suisse.com</w:t>
              </w:r>
            </w:hyperlink>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69674206" w:rsidR="007A3D40" w:rsidRPr="00A81FE0" w:rsidRDefault="00B74345" w:rsidP="004E72D5">
            <w:r w:rsidRPr="00B74345">
              <w:t xml:space="preserve">+44 20 7883 </w:t>
            </w:r>
            <w:r w:rsidR="004E72D5">
              <w:t>0026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 w:name="Check6"/>
            <w:r>
              <w:instrText xml:space="preserve"> FORMCHECKBOX </w:instrText>
            </w:r>
            <w:r w:rsidR="00801EEF">
              <w:fldChar w:fldCharType="separate"/>
            </w:r>
            <w:r>
              <w:fldChar w:fldCharType="end"/>
            </w:r>
            <w:bookmarkEnd w:id="1"/>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2" w:name="Check7"/>
            <w:r>
              <w:instrText xml:space="preserve"> FORMCHECKBOX </w:instrText>
            </w:r>
            <w:r w:rsidR="00801EEF">
              <w:fldChar w:fldCharType="separate"/>
            </w:r>
            <w:r>
              <w:fldChar w:fldCharType="end"/>
            </w:r>
            <w:bookmarkEnd w:id="2"/>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7BE75433" w:rsidR="00D73305" w:rsidRDefault="004E72D5" w:rsidP="00D73305">
            <w:r>
              <w:t>Product Reference Data Consolidated Model</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2F56E8DB" w:rsidR="00320ADF" w:rsidRDefault="004E72D5" w:rsidP="00D73305">
            <w:r>
              <w:t>Given a set of reference data models from several reference data systems, design a consolidated product reference data model</w:t>
            </w:r>
            <w:r w:rsidR="00196141">
              <w:t xml:space="preserve">. </w:t>
            </w:r>
          </w:p>
          <w:p w14:paraId="106C9245" w14:textId="77777777" w:rsidR="00B74345" w:rsidRDefault="00B74345" w:rsidP="00D73305"/>
          <w:p w14:paraId="07945D13" w14:textId="77777777" w:rsidR="00F827CE" w:rsidRDefault="00B74345" w:rsidP="00D73305">
            <w:r>
              <w:t xml:space="preserve">Credit Suisse’s Chief Data Office has </w:t>
            </w:r>
            <w:r w:rsidR="00196141">
              <w:t xml:space="preserve">supported the purchase of data quality verification systems to support the goals of having high quality data for our operational, risk management and regulatory reporting. </w:t>
            </w:r>
            <w:r w:rsidR="00F827CE">
              <w:t>We are often asked why we are not supporting products that leverage machine learning. We have periodically looked at machine learning algorithms and have to date chosen products that are more mature and have a larger user base. We believe that the machine learning tooling space is advancing and it is worth looking again at how the data quality tools are maturing especially in relation to leveraging machine learning to identify data issues.</w:t>
            </w:r>
          </w:p>
          <w:p w14:paraId="61C36124" w14:textId="77777777" w:rsidR="004E72D5" w:rsidRDefault="004E72D5" w:rsidP="00D73305"/>
          <w:p w14:paraId="1F72879C" w14:textId="77777777" w:rsidR="004E72D5" w:rsidRDefault="004E72D5" w:rsidP="00D73305"/>
          <w:p w14:paraId="07C923DF" w14:textId="77777777" w:rsidR="004E72D5" w:rsidRDefault="004E72D5" w:rsidP="00D73305"/>
          <w:p w14:paraId="4A71DE54" w14:textId="77777777" w:rsidR="004E72D5" w:rsidRDefault="004E72D5" w:rsidP="00D73305"/>
          <w:p w14:paraId="0D6B1ED3" w14:textId="77777777" w:rsidR="004E72D5" w:rsidRDefault="004E72D5" w:rsidP="00D73305"/>
          <w:p w14:paraId="618A441D" w14:textId="77777777" w:rsidR="004E72D5" w:rsidRDefault="004E72D5" w:rsidP="00D73305"/>
          <w:p w14:paraId="21FD32C0" w14:textId="5758DFF3" w:rsidR="004E72D5" w:rsidRDefault="004E72D5" w:rsidP="00D73305"/>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5EE11842" w:rsidR="00A02477" w:rsidRDefault="004E72D5" w:rsidP="00B74345">
            <w:pPr>
              <w:pStyle w:val="ListParagraph"/>
              <w:numPr>
                <w:ilvl w:val="0"/>
                <w:numId w:val="9"/>
              </w:numPr>
            </w:pPr>
            <w:r>
              <w:t>Understand the different data models and how the attributes are different and if the meaning is different and why</w:t>
            </w:r>
          </w:p>
          <w:p w14:paraId="3BEC1CEB" w14:textId="6FF1B93A" w:rsidR="00B74345" w:rsidRDefault="004E72D5" w:rsidP="00B74345">
            <w:pPr>
              <w:pStyle w:val="ListParagraph"/>
              <w:numPr>
                <w:ilvl w:val="0"/>
                <w:numId w:val="9"/>
              </w:numPr>
            </w:pPr>
            <w:r>
              <w:t>Research public product reference data models and compare to the ones that you were given</w:t>
            </w:r>
          </w:p>
          <w:p w14:paraId="7874020E" w14:textId="5D6900ED" w:rsidR="00196141" w:rsidRDefault="004E72D5" w:rsidP="00B74345">
            <w:pPr>
              <w:pStyle w:val="ListParagraph"/>
              <w:numPr>
                <w:ilvl w:val="0"/>
                <w:numId w:val="9"/>
              </w:numPr>
            </w:pPr>
            <w:r>
              <w:t xml:space="preserve">Design a consolidated model that captures the variety of the attributes across the data models and deals with any ambiguity </w:t>
            </w:r>
            <w:r w:rsidR="00123AC9">
              <w:t>or conceptual</w:t>
            </w:r>
            <w:r>
              <w:t xml:space="preserve"> collisions that this creates. </w:t>
            </w:r>
          </w:p>
        </w:tc>
      </w:tr>
    </w:tbl>
    <w:p w14:paraId="04CB2A5F" w14:textId="4C661104" w:rsidR="00320ADF" w:rsidRDefault="00320ADF"/>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29991ED1" w14:textId="45E21B39" w:rsidR="00186FA2" w:rsidRPr="00A81FE0" w:rsidRDefault="00196141" w:rsidP="00123AC9">
            <w:r>
              <w:t xml:space="preserve">Presentation of </w:t>
            </w:r>
            <w:r w:rsidR="00123AC9">
              <w:t xml:space="preserve">consolidated product model design. The presentation should include design decision points, considerations and trade-offs that were made in creating the product model design. Any assumptions in making the design should be mentioned as well. </w:t>
            </w:r>
            <w:r w:rsidR="002A605F">
              <w:t xml:space="preserve">  </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287B6924" w:rsidR="00186FA2" w:rsidRPr="00A81FE0" w:rsidRDefault="00196141" w:rsidP="00123AC9">
            <w:r>
              <w:t>Analytic skills,</w:t>
            </w:r>
            <w:r w:rsidR="00E60646">
              <w:t xml:space="preserve"> communication skills, logical reasoning,</w:t>
            </w:r>
            <w:r>
              <w:t xml:space="preserve"> SQL,</w:t>
            </w:r>
            <w:r w:rsidR="00123AC9">
              <w:t xml:space="preserve"> basic understanding of data modeling, basic understanding financial systems products (equity trade, derivative, future) and a desire to understand more about data of financial products</w:t>
            </w:r>
            <w:r>
              <w:t xml:space="preserve">.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625F508F" w:rsidR="00186FA2" w:rsidRPr="00A81FE0" w:rsidRDefault="00E60646" w:rsidP="00123AC9">
            <w:r>
              <w:t xml:space="preserve">The project team would expect to learn </w:t>
            </w:r>
            <w:r w:rsidR="00196141">
              <w:t xml:space="preserve">about </w:t>
            </w:r>
            <w:r w:rsidR="00123AC9">
              <w:t xml:space="preserve">financial products and the data attributes required to trade a product. Improved understanding financial product data. Data modeling and data design will be required.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3" w:name="Check1"/>
            <w:r w:rsidR="00196141">
              <w:instrText xml:space="preserve"> FORMCHECKBOX </w:instrText>
            </w:r>
            <w:r w:rsidR="00801EEF">
              <w:fldChar w:fldCharType="separate"/>
            </w:r>
            <w:r w:rsidR="0019614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4" w:name="Check2"/>
            <w:r w:rsidR="00196141">
              <w:instrText xml:space="preserve"> FORMCHECKBOX </w:instrText>
            </w:r>
            <w:r w:rsidR="00801EEF">
              <w:fldChar w:fldCharType="separate"/>
            </w:r>
            <w:r w:rsidR="00196141">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5" w:name="Check3"/>
            <w:r w:rsidR="00196141">
              <w:instrText xml:space="preserve"> FORMCHECKBOX </w:instrText>
            </w:r>
            <w:r w:rsidR="00801EEF">
              <w:fldChar w:fldCharType="separate"/>
            </w:r>
            <w:r w:rsidR="00196141">
              <w:fldChar w:fldCharType="end"/>
            </w:r>
            <w:bookmarkEnd w:id="5"/>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0EF180ED" w:rsidR="00320ADF" w:rsidRPr="00A81FE0" w:rsidRDefault="00196141" w:rsidP="007D091E">
            <w:r>
              <w:lastRenderedPageBreak/>
              <w:t>The expectation would be that the project team would be able to work on school hardware and obtain temporary licenses to complete</w:t>
            </w:r>
            <w:r w:rsidR="00E60646">
              <w:t xml:space="preserve"> evaluation</w:t>
            </w:r>
            <w:r>
              <w:t xml:space="preserve"> work</w:t>
            </w:r>
            <w:r w:rsidR="00E60646">
              <w:t xml:space="preserve"> and develop presentation materials</w:t>
            </w:r>
            <w:r>
              <w:t xml:space="preserve">. </w:t>
            </w:r>
          </w:p>
        </w:tc>
      </w:tr>
      <w:tr w:rsidR="007D091E" w:rsidRPr="00A81FE0" w14:paraId="133D4B93"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6" w:name="Check4"/>
            <w:r w:rsidR="00196141">
              <w:instrText xml:space="preserve"> FORMCHECKBOX </w:instrText>
            </w:r>
            <w:r w:rsidR="00801EEF">
              <w:fldChar w:fldCharType="separate"/>
            </w:r>
            <w:r w:rsidR="00196141">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801EEF">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I could go to the school to meet in person. Otherwise we will be able to meet via Skype calls and share materials as necessary.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1"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915CA" w14:textId="77777777" w:rsidR="000072BC" w:rsidRDefault="000072BC">
      <w:r>
        <w:separator/>
      </w:r>
    </w:p>
  </w:endnote>
  <w:endnote w:type="continuationSeparator" w:id="0">
    <w:p w14:paraId="7D56059D" w14:textId="77777777" w:rsidR="000072BC" w:rsidRDefault="0000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43926" w14:textId="77777777" w:rsidR="000072BC" w:rsidRDefault="000072BC">
      <w:r>
        <w:separator/>
      </w:r>
    </w:p>
  </w:footnote>
  <w:footnote w:type="continuationSeparator" w:id="0">
    <w:p w14:paraId="1DE8567B" w14:textId="77777777" w:rsidR="000072BC" w:rsidRDefault="000072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80047"/>
    <w:rsid w:val="0009761C"/>
    <w:rsid w:val="000A0B3E"/>
    <w:rsid w:val="000A3E67"/>
    <w:rsid w:val="000D6AFF"/>
    <w:rsid w:val="000E0CB4"/>
    <w:rsid w:val="001135C9"/>
    <w:rsid w:val="00123AC9"/>
    <w:rsid w:val="00130DEF"/>
    <w:rsid w:val="0017246B"/>
    <w:rsid w:val="00186FA2"/>
    <w:rsid w:val="00195642"/>
    <w:rsid w:val="00196141"/>
    <w:rsid w:val="001C7F23"/>
    <w:rsid w:val="001D29C3"/>
    <w:rsid w:val="001F275B"/>
    <w:rsid w:val="002121B4"/>
    <w:rsid w:val="00280546"/>
    <w:rsid w:val="00282B50"/>
    <w:rsid w:val="002A2B6F"/>
    <w:rsid w:val="002A605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7F25"/>
    <w:rsid w:val="004C0B6A"/>
    <w:rsid w:val="004E71D5"/>
    <w:rsid w:val="004E72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1363C"/>
    <w:rsid w:val="00775E12"/>
    <w:rsid w:val="007A3D40"/>
    <w:rsid w:val="007C5CC4"/>
    <w:rsid w:val="007D091E"/>
    <w:rsid w:val="00801EEF"/>
    <w:rsid w:val="00802D5B"/>
    <w:rsid w:val="00804ABF"/>
    <w:rsid w:val="008162A2"/>
    <w:rsid w:val="00821A14"/>
    <w:rsid w:val="0082534F"/>
    <w:rsid w:val="00895823"/>
    <w:rsid w:val="00905F9C"/>
    <w:rsid w:val="00910B26"/>
    <w:rsid w:val="00946EB0"/>
    <w:rsid w:val="0098213C"/>
    <w:rsid w:val="009860BC"/>
    <w:rsid w:val="009D72FB"/>
    <w:rsid w:val="009F0C95"/>
    <w:rsid w:val="00A00AA3"/>
    <w:rsid w:val="00A02477"/>
    <w:rsid w:val="00A30968"/>
    <w:rsid w:val="00A45770"/>
    <w:rsid w:val="00A625FB"/>
    <w:rsid w:val="00A70772"/>
    <w:rsid w:val="00A70A20"/>
    <w:rsid w:val="00A81FE0"/>
    <w:rsid w:val="00A850C9"/>
    <w:rsid w:val="00A90FD6"/>
    <w:rsid w:val="00A96E98"/>
    <w:rsid w:val="00AF286D"/>
    <w:rsid w:val="00AF4783"/>
    <w:rsid w:val="00B2364E"/>
    <w:rsid w:val="00B33A92"/>
    <w:rsid w:val="00B73899"/>
    <w:rsid w:val="00B74345"/>
    <w:rsid w:val="00BA2EC5"/>
    <w:rsid w:val="00BA4C79"/>
    <w:rsid w:val="00BA7074"/>
    <w:rsid w:val="00C044BF"/>
    <w:rsid w:val="00C2694A"/>
    <w:rsid w:val="00C6257C"/>
    <w:rsid w:val="00D04B02"/>
    <w:rsid w:val="00D205AE"/>
    <w:rsid w:val="00D5757D"/>
    <w:rsid w:val="00D6192E"/>
    <w:rsid w:val="00D73305"/>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ECDA494"/>
  <w15:docId w15:val="{8594E531-FEB7-48EC-B649-FCE7D800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s-mps-projects@cornell.edu" TargetMode="External"/><Relationship Id="rId5" Type="http://schemas.openxmlformats.org/officeDocument/2006/relationships/footnotes" Target="footnotes.xml"/><Relationship Id="rId10" Type="http://schemas.openxmlformats.org/officeDocument/2006/relationships/hyperlink" Target="mailto:Wendy.Walasek@credit-suisse.com"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Kyle J. Harms</cp:lastModifiedBy>
  <cp:revision>2</cp:revision>
  <cp:lastPrinted>1901-01-01T05:00:00Z</cp:lastPrinted>
  <dcterms:created xsi:type="dcterms:W3CDTF">2017-12-13T16:37:00Z</dcterms:created>
  <dcterms:modified xsi:type="dcterms:W3CDTF">2017-12-13T16:37:00Z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472670166</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(MRCB)</vt:lpwstr>
  </property>
  <property fmtid="{D5CDD505-2E9C-101B-9397-08002B2CF9AE}" pid="7" name="_ReviewingToolsShownOnce">
    <vt:lpwstr/>
  </property>
</Properties>
</file>