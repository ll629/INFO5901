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FBB04" w14:textId="6CD79A9D" w:rsidR="007A6141" w:rsidRDefault="007A6141" w:rsidP="007A6141">
      <w:pPr>
        <w:pStyle w:val="Heading1"/>
        <w:tabs>
          <w:tab w:val="left" w:pos="460"/>
        </w:tabs>
        <w:spacing w:before="0"/>
        <w:ind w:left="0" w:firstLine="0"/>
        <w:rPr>
          <w:b w:val="0"/>
          <w:bCs w:val="0"/>
        </w:rPr>
      </w:pPr>
      <w:r>
        <w:rPr>
          <w:spacing w:val="1"/>
        </w:rPr>
        <w:t>Addendum</w:t>
      </w:r>
    </w:p>
    <w:p w14:paraId="6D7A61B5" w14:textId="3A9CD5C1" w:rsidR="007A6141" w:rsidRDefault="007A6141" w:rsidP="007A6141">
      <w:pPr>
        <w:pStyle w:val="BodyText"/>
        <w:tabs>
          <w:tab w:val="left" w:pos="640"/>
        </w:tabs>
        <w:spacing w:line="251" w:lineRule="auto"/>
        <w:ind w:left="0" w:right="105"/>
        <w:jc w:val="both"/>
      </w:pPr>
    </w:p>
    <w:p w14:paraId="0B035B03" w14:textId="65CDE965" w:rsidR="007A6141" w:rsidRDefault="007A6141" w:rsidP="007A6141">
      <w:pPr>
        <w:pStyle w:val="BodyText"/>
        <w:tabs>
          <w:tab w:val="left" w:pos="640"/>
        </w:tabs>
        <w:spacing w:line="251" w:lineRule="auto"/>
        <w:ind w:left="0" w:right="105"/>
        <w:jc w:val="both"/>
      </w:pPr>
      <w:r>
        <w:t>Section 3.5.a.2 to the Agreement is amended as follows:</w:t>
      </w:r>
    </w:p>
    <w:p w14:paraId="277FA2E2" w14:textId="77777777" w:rsidR="007A6141" w:rsidRDefault="007A6141" w:rsidP="007A6141">
      <w:pPr>
        <w:pStyle w:val="BodyText"/>
        <w:tabs>
          <w:tab w:val="left" w:pos="640"/>
        </w:tabs>
        <w:spacing w:line="251" w:lineRule="auto"/>
        <w:ind w:left="0" w:right="105"/>
        <w:jc w:val="both"/>
      </w:pPr>
    </w:p>
    <w:p w14:paraId="6E86AC13" w14:textId="5C1EF18C" w:rsidR="007A6141" w:rsidRDefault="007A6141" w:rsidP="007A6141">
      <w:pPr>
        <w:pStyle w:val="BodyText"/>
        <w:tabs>
          <w:tab w:val="left" w:pos="640"/>
        </w:tabs>
        <w:spacing w:line="251" w:lineRule="auto"/>
        <w:ind w:right="105"/>
      </w:pPr>
      <w:r>
        <w:t>Where The Organization or The Student chooses to make software created by The Student as part of The Project freely available to the public, it shall be distributed under the GNU General Public License (GPL), version 3 or any later version (https://www.gnu.org/licenses/gpl-3.0.en.html) or any other license recognized by the Free Software Foundation as compatible with GPL.</w:t>
      </w:r>
    </w:p>
    <w:p w14:paraId="0576DC61" w14:textId="77777777" w:rsidR="007A6141" w:rsidRDefault="007A6141" w:rsidP="001348D9">
      <w:pPr>
        <w:pStyle w:val="BodyText"/>
        <w:spacing w:before="48"/>
        <w:ind w:left="0"/>
        <w:rPr>
          <w:b/>
          <w:spacing w:val="1"/>
        </w:rPr>
      </w:pPr>
    </w:p>
    <w:p w14:paraId="091BEA16" w14:textId="77777777" w:rsidR="00FC78E7" w:rsidRDefault="001348D9" w:rsidP="001348D9">
      <w:pPr>
        <w:pStyle w:val="BodyText"/>
        <w:spacing w:before="48"/>
        <w:ind w:left="0"/>
      </w:pPr>
      <w:r>
        <w:rPr>
          <w:b/>
          <w:spacing w:val="1"/>
        </w:rPr>
        <w:t>WHEREOF</w:t>
      </w:r>
      <w:r>
        <w:rPr>
          <w:spacing w:val="1"/>
        </w:rPr>
        <w:t>,</w:t>
      </w:r>
      <w:r>
        <w:rPr>
          <w:spacing w:val="20"/>
        </w:rPr>
        <w:t xml:space="preserve"> </w:t>
      </w:r>
      <w:r>
        <w:t>the</w:t>
      </w:r>
      <w:r>
        <w:rPr>
          <w:spacing w:val="22"/>
        </w:rPr>
        <w:t xml:space="preserve"> </w:t>
      </w:r>
      <w:r>
        <w:t>parties</w:t>
      </w:r>
      <w:r>
        <w:rPr>
          <w:spacing w:val="22"/>
        </w:rPr>
        <w:t xml:space="preserve"> </w:t>
      </w:r>
      <w:r>
        <w:t>are</w:t>
      </w:r>
      <w:r>
        <w:rPr>
          <w:spacing w:val="22"/>
        </w:rPr>
        <w:t xml:space="preserve"> </w:t>
      </w:r>
      <w:r>
        <w:t>duly</w:t>
      </w:r>
      <w:r>
        <w:rPr>
          <w:spacing w:val="22"/>
        </w:rPr>
        <w:t xml:space="preserve"> </w:t>
      </w:r>
      <w:r>
        <w:t>executing</w:t>
      </w:r>
      <w:r>
        <w:rPr>
          <w:spacing w:val="22"/>
        </w:rPr>
        <w:t xml:space="preserve"> </w:t>
      </w:r>
      <w:r>
        <w:t>this</w:t>
      </w:r>
      <w:r>
        <w:rPr>
          <w:spacing w:val="22"/>
        </w:rPr>
        <w:t xml:space="preserve"> </w:t>
      </w:r>
      <w:r>
        <w:t>agreement</w:t>
      </w:r>
      <w:r>
        <w:rPr>
          <w:spacing w:val="22"/>
        </w:rPr>
        <w:t xml:space="preserve"> </w:t>
      </w:r>
      <w:r>
        <w:t>as</w:t>
      </w:r>
      <w:r>
        <w:rPr>
          <w:spacing w:val="22"/>
        </w:rPr>
        <w:t xml:space="preserve"> </w:t>
      </w:r>
      <w:r>
        <w:t>of</w:t>
      </w:r>
      <w:r>
        <w:rPr>
          <w:spacing w:val="22"/>
        </w:rPr>
        <w:t xml:space="preserve"> </w:t>
      </w:r>
      <w:r>
        <w:t>The</w:t>
      </w:r>
      <w:r>
        <w:rPr>
          <w:spacing w:val="22"/>
        </w:rPr>
        <w:t xml:space="preserve"> </w:t>
      </w:r>
      <w:r>
        <w:t>Effective</w:t>
      </w:r>
      <w:r>
        <w:rPr>
          <w:spacing w:val="22"/>
        </w:rPr>
        <w:t xml:space="preserve"> </w:t>
      </w:r>
      <w:r>
        <w:t>Date:</w:t>
      </w:r>
    </w:p>
    <w:p w14:paraId="0EEFF7BB" w14:textId="77777777" w:rsidR="00FC78E7" w:rsidRDefault="00FC78E7">
      <w:pPr>
        <w:spacing w:before="7" w:line="240" w:lineRule="exact"/>
        <w:rPr>
          <w:sz w:val="24"/>
          <w:szCs w:val="24"/>
        </w:rPr>
      </w:pPr>
    </w:p>
    <w:p w14:paraId="26FF7B14" w14:textId="77777777" w:rsidR="00FC78E7" w:rsidRDefault="001348D9">
      <w:pPr>
        <w:pStyle w:val="Heading1"/>
        <w:tabs>
          <w:tab w:val="left" w:pos="4770"/>
        </w:tabs>
        <w:spacing w:before="0"/>
        <w:ind w:left="100" w:firstLine="0"/>
        <w:rPr>
          <w:b w:val="0"/>
          <w:bCs w:val="0"/>
        </w:rPr>
      </w:pPr>
      <w:r>
        <w:t>The</w:t>
      </w:r>
      <w:r>
        <w:rPr>
          <w:spacing w:val="5"/>
        </w:rPr>
        <w:t xml:space="preserve"> </w:t>
      </w:r>
      <w:r>
        <w:t>Student</w:t>
      </w:r>
      <w:r w:rsidR="00AF3D52">
        <w:t>(s)</w:t>
      </w:r>
      <w:r>
        <w:tab/>
        <w:t>The</w:t>
      </w:r>
      <w:r>
        <w:rPr>
          <w:spacing w:val="57"/>
        </w:rPr>
        <w:t xml:space="preserve"> </w:t>
      </w:r>
      <w:r>
        <w:t>Organization</w:t>
      </w:r>
    </w:p>
    <w:p w14:paraId="3221864F" w14:textId="77777777" w:rsidR="00FC78E7" w:rsidRDefault="00FC78E7">
      <w:pPr>
        <w:sectPr w:rsidR="00FC78E7">
          <w:pgSz w:w="12240" w:h="15840"/>
          <w:pgMar w:top="1400" w:right="1120" w:bottom="1180" w:left="1340" w:header="0" w:footer="990" w:gutter="0"/>
          <w:cols w:space="720"/>
        </w:sectPr>
      </w:pPr>
    </w:p>
    <w:p w14:paraId="4B2A4895" w14:textId="32BFB1C6" w:rsidR="00FC78E7" w:rsidRDefault="001348D9" w:rsidP="00BB4704">
      <w:pPr>
        <w:pStyle w:val="BodyText"/>
        <w:tabs>
          <w:tab w:val="left" w:pos="3355"/>
        </w:tabs>
        <w:spacing w:before="146" w:line="374" w:lineRule="auto"/>
        <w:ind w:left="0"/>
      </w:pPr>
      <w:r>
        <w:rPr>
          <w:spacing w:val="1"/>
        </w:rPr>
        <w:t>Name:</w:t>
      </w:r>
      <w:r w:rsidR="009039B3">
        <w:t xml:space="preserve"> </w:t>
      </w:r>
      <w:r>
        <w:t>_____________________________</w:t>
      </w:r>
    </w:p>
    <w:p w14:paraId="302F6BB3" w14:textId="77777777" w:rsidR="00657151" w:rsidRDefault="00657151" w:rsidP="00657151">
      <w:pPr>
        <w:pStyle w:val="BodyText"/>
        <w:spacing w:before="146" w:line="376" w:lineRule="auto"/>
        <w:ind w:left="100" w:right="60"/>
      </w:pPr>
      <w:r>
        <w:t>Signature: __________________________</w:t>
      </w:r>
    </w:p>
    <w:p w14:paraId="26437743" w14:textId="33146013"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054318E4" w14:textId="77777777" w:rsidR="00657151" w:rsidRDefault="00657151" w:rsidP="00657151">
      <w:pPr>
        <w:pStyle w:val="BodyText"/>
        <w:spacing w:before="146" w:line="376" w:lineRule="auto"/>
        <w:ind w:left="100" w:right="60"/>
      </w:pPr>
      <w:r>
        <w:t>Signature: __________________________</w:t>
      </w:r>
    </w:p>
    <w:p w14:paraId="7A1E843E" w14:textId="093C9F4E"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7FC43F2C" w14:textId="77777777" w:rsidR="00657151" w:rsidRDefault="00657151" w:rsidP="00657151">
      <w:pPr>
        <w:pStyle w:val="BodyText"/>
        <w:spacing w:before="146" w:line="376" w:lineRule="auto"/>
        <w:ind w:left="100" w:right="60"/>
      </w:pPr>
      <w:r>
        <w:t>Signature: __________________________</w:t>
      </w:r>
    </w:p>
    <w:p w14:paraId="26B8768B" w14:textId="338AD8AF"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0DA87A35" w14:textId="77777777" w:rsidR="00657151" w:rsidRDefault="00657151" w:rsidP="00657151">
      <w:pPr>
        <w:pStyle w:val="BodyText"/>
        <w:spacing w:before="146" w:line="376" w:lineRule="auto"/>
        <w:ind w:left="100" w:right="60"/>
      </w:pPr>
      <w:r>
        <w:t>Signature: __________________________</w:t>
      </w:r>
    </w:p>
    <w:p w14:paraId="1364F037" w14:textId="678DA850"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226020DC" w14:textId="77777777" w:rsidR="00657151" w:rsidRDefault="00657151" w:rsidP="00657151">
      <w:pPr>
        <w:pStyle w:val="BodyText"/>
        <w:spacing w:before="146" w:line="376" w:lineRule="auto"/>
        <w:ind w:left="100" w:right="60"/>
      </w:pPr>
      <w:r>
        <w:t>Signature: __________________________</w:t>
      </w:r>
    </w:p>
    <w:p w14:paraId="5CD95835" w14:textId="63CBD571" w:rsidR="006F3267" w:rsidRDefault="006F3267" w:rsidP="006F3267">
      <w:pPr>
        <w:pStyle w:val="BodyText"/>
        <w:tabs>
          <w:tab w:val="left" w:pos="3355"/>
        </w:tabs>
        <w:spacing w:before="146" w:line="374" w:lineRule="auto"/>
        <w:ind w:left="0"/>
      </w:pPr>
      <w:r>
        <w:rPr>
          <w:spacing w:val="1"/>
        </w:rPr>
        <w:t>Name:</w:t>
      </w:r>
      <w:r w:rsidR="009039B3">
        <w:t xml:space="preserve"> </w:t>
      </w:r>
      <w:r>
        <w:t>_____________________________</w:t>
      </w:r>
    </w:p>
    <w:p w14:paraId="1919E39D" w14:textId="77777777" w:rsidR="006F3267" w:rsidRDefault="006F3267" w:rsidP="006F3267">
      <w:pPr>
        <w:pStyle w:val="BodyText"/>
        <w:spacing w:before="146" w:line="376" w:lineRule="auto"/>
        <w:ind w:left="100" w:right="60"/>
      </w:pPr>
      <w:r>
        <w:t>Signature: __________________________</w:t>
      </w:r>
    </w:p>
    <w:p w14:paraId="113DC944" w14:textId="7B57E54E" w:rsidR="00BB4704" w:rsidRDefault="00BB4704" w:rsidP="00BB4704">
      <w:pPr>
        <w:pStyle w:val="BodyText"/>
        <w:tabs>
          <w:tab w:val="left" w:pos="3355"/>
        </w:tabs>
        <w:spacing w:before="146" w:line="374" w:lineRule="auto"/>
        <w:ind w:left="0"/>
      </w:pPr>
    </w:p>
    <w:p w14:paraId="0A5EF745" w14:textId="270C72B0" w:rsidR="00657151" w:rsidRDefault="006F3267" w:rsidP="009039B3">
      <w:pPr>
        <w:pStyle w:val="BodyText"/>
        <w:spacing w:before="146" w:line="376" w:lineRule="auto"/>
        <w:ind w:left="100" w:right="60"/>
        <w:rPr>
          <w:spacing w:val="60"/>
          <w:w w:val="102"/>
        </w:rPr>
      </w:pPr>
      <w:r>
        <w:br w:type="column"/>
      </w:r>
      <w:r w:rsidR="001348D9">
        <w:rPr>
          <w:spacing w:val="1"/>
        </w:rPr>
        <w:t>Name:</w:t>
      </w:r>
      <w:r w:rsidR="009039B3">
        <w:t xml:space="preserve"> </w:t>
      </w:r>
      <w:r w:rsidR="001348D9">
        <w:t>______________________________</w:t>
      </w:r>
      <w:r w:rsidR="001348D9">
        <w:rPr>
          <w:spacing w:val="60"/>
          <w:w w:val="102"/>
        </w:rPr>
        <w:t xml:space="preserve"> </w:t>
      </w:r>
    </w:p>
    <w:p w14:paraId="7840C311" w14:textId="77777777" w:rsidR="00657151" w:rsidRDefault="00657151" w:rsidP="00657151">
      <w:pPr>
        <w:pStyle w:val="BodyText"/>
        <w:spacing w:before="146" w:line="376" w:lineRule="auto"/>
        <w:ind w:left="100" w:right="972"/>
      </w:pPr>
      <w:r>
        <w:t xml:space="preserve">Signature: </w:t>
      </w:r>
      <w:r w:rsidR="001348D9">
        <w:t>____________________________</w:t>
      </w:r>
    </w:p>
    <w:p w14:paraId="67885B6F" w14:textId="77777777" w:rsidR="00657151" w:rsidRDefault="00657151" w:rsidP="00657151">
      <w:pPr>
        <w:pStyle w:val="BodyText"/>
        <w:spacing w:before="146" w:line="376" w:lineRule="auto"/>
        <w:ind w:left="100" w:right="972"/>
        <w:rPr>
          <w:b/>
        </w:rPr>
      </w:pPr>
      <w:r w:rsidRPr="00657151">
        <w:rPr>
          <w:b/>
        </w:rPr>
        <w:t>Cornell Student Advisor</w:t>
      </w:r>
    </w:p>
    <w:p w14:paraId="75289FB1" w14:textId="2CA59675" w:rsidR="00657151" w:rsidRDefault="00657151" w:rsidP="00657151">
      <w:pPr>
        <w:pStyle w:val="BodyText"/>
        <w:tabs>
          <w:tab w:val="left" w:pos="3355"/>
        </w:tabs>
        <w:spacing w:before="146" w:line="374" w:lineRule="auto"/>
        <w:ind w:left="0"/>
      </w:pPr>
      <w:r>
        <w:rPr>
          <w:spacing w:val="1"/>
        </w:rPr>
        <w:t>Name:</w:t>
      </w:r>
      <w:r w:rsidR="009039B3">
        <w:t xml:space="preserve"> </w:t>
      </w:r>
      <w:r>
        <w:t>_____________________________</w:t>
      </w:r>
    </w:p>
    <w:p w14:paraId="3283387F" w14:textId="77777777" w:rsidR="00657151" w:rsidRPr="00AF3D52" w:rsidRDefault="00657151" w:rsidP="00AF3D52">
      <w:pPr>
        <w:pStyle w:val="BodyText"/>
        <w:spacing w:before="146" w:line="376" w:lineRule="auto"/>
        <w:ind w:left="100" w:right="972"/>
        <w:sectPr w:rsidR="00657151" w:rsidRPr="00AF3D52">
          <w:type w:val="continuous"/>
          <w:pgSz w:w="12240" w:h="15840"/>
          <w:pgMar w:top="1400" w:right="1120" w:bottom="1180" w:left="1340" w:header="720" w:footer="720" w:gutter="0"/>
          <w:cols w:num="2" w:space="720" w:equalWidth="0">
            <w:col w:w="4020" w:space="658"/>
            <w:col w:w="5102"/>
          </w:cols>
        </w:sectPr>
      </w:pPr>
      <w:r>
        <w:t>Signature: _________________________</w:t>
      </w:r>
    </w:p>
    <w:p w14:paraId="6F1B28E4" w14:textId="2B49C5C9" w:rsidR="00FC78E7" w:rsidRPr="00665039" w:rsidRDefault="001348D9" w:rsidP="001348D9">
      <w:pPr>
        <w:pStyle w:val="BodyText"/>
        <w:spacing w:before="146" w:line="376" w:lineRule="auto"/>
        <w:ind w:left="0" w:right="60"/>
        <w:rPr>
          <w:sz w:val="20"/>
          <w:szCs w:val="20"/>
        </w:rPr>
      </w:pPr>
      <w:r w:rsidRPr="00665039">
        <w:rPr>
          <w:i/>
          <w:sz w:val="20"/>
          <w:szCs w:val="20"/>
        </w:rPr>
        <w:t>The</w:t>
      </w:r>
      <w:r w:rsidRPr="00665039">
        <w:rPr>
          <w:i/>
          <w:spacing w:val="29"/>
          <w:sz w:val="20"/>
          <w:szCs w:val="20"/>
        </w:rPr>
        <w:t xml:space="preserve"> </w:t>
      </w:r>
      <w:r w:rsidRPr="00665039">
        <w:rPr>
          <w:i/>
          <w:sz w:val="20"/>
          <w:szCs w:val="20"/>
        </w:rPr>
        <w:t>form</w:t>
      </w:r>
      <w:r w:rsidRPr="00665039">
        <w:rPr>
          <w:i/>
          <w:spacing w:val="32"/>
          <w:sz w:val="20"/>
          <w:szCs w:val="20"/>
        </w:rPr>
        <w:t xml:space="preserve"> </w:t>
      </w:r>
      <w:r w:rsidRPr="00665039">
        <w:rPr>
          <w:i/>
          <w:sz w:val="20"/>
          <w:szCs w:val="20"/>
        </w:rPr>
        <w:t>of</w:t>
      </w:r>
      <w:r w:rsidRPr="00665039">
        <w:rPr>
          <w:i/>
          <w:spacing w:val="29"/>
          <w:sz w:val="20"/>
          <w:szCs w:val="20"/>
        </w:rPr>
        <w:t xml:space="preserve"> </w:t>
      </w:r>
      <w:r w:rsidRPr="00665039">
        <w:rPr>
          <w:i/>
          <w:sz w:val="20"/>
          <w:szCs w:val="20"/>
        </w:rPr>
        <w:t>this</w:t>
      </w:r>
      <w:r w:rsidRPr="00665039">
        <w:rPr>
          <w:i/>
          <w:spacing w:val="31"/>
          <w:sz w:val="20"/>
          <w:szCs w:val="20"/>
        </w:rPr>
        <w:t xml:space="preserve"> </w:t>
      </w:r>
      <w:r w:rsidRPr="00665039">
        <w:rPr>
          <w:i/>
          <w:sz w:val="20"/>
          <w:szCs w:val="20"/>
        </w:rPr>
        <w:t>agreement</w:t>
      </w:r>
      <w:r w:rsidRPr="00665039">
        <w:rPr>
          <w:i/>
          <w:spacing w:val="29"/>
          <w:sz w:val="20"/>
          <w:szCs w:val="20"/>
        </w:rPr>
        <w:t xml:space="preserve"> </w:t>
      </w:r>
      <w:r w:rsidRPr="00665039">
        <w:rPr>
          <w:i/>
          <w:sz w:val="20"/>
          <w:szCs w:val="20"/>
        </w:rPr>
        <w:t>has</w:t>
      </w:r>
      <w:r w:rsidRPr="00665039">
        <w:rPr>
          <w:i/>
          <w:spacing w:val="30"/>
          <w:sz w:val="20"/>
          <w:szCs w:val="20"/>
        </w:rPr>
        <w:t xml:space="preserve"> </w:t>
      </w:r>
      <w:r w:rsidRPr="00665039">
        <w:rPr>
          <w:i/>
          <w:sz w:val="20"/>
          <w:szCs w:val="20"/>
        </w:rPr>
        <w:t>been</w:t>
      </w:r>
      <w:r w:rsidRPr="00665039">
        <w:rPr>
          <w:i/>
          <w:spacing w:val="31"/>
          <w:sz w:val="20"/>
          <w:szCs w:val="20"/>
        </w:rPr>
        <w:t xml:space="preserve"> </w:t>
      </w:r>
      <w:r w:rsidRPr="00665039">
        <w:rPr>
          <w:i/>
          <w:sz w:val="20"/>
          <w:szCs w:val="20"/>
        </w:rPr>
        <w:t>provided</w:t>
      </w:r>
      <w:r w:rsidRPr="00665039">
        <w:rPr>
          <w:i/>
          <w:spacing w:val="31"/>
          <w:sz w:val="20"/>
          <w:szCs w:val="20"/>
        </w:rPr>
        <w:t xml:space="preserve"> </w:t>
      </w:r>
      <w:r w:rsidRPr="00665039">
        <w:rPr>
          <w:i/>
          <w:sz w:val="20"/>
          <w:szCs w:val="20"/>
        </w:rPr>
        <w:t>as</w:t>
      </w:r>
      <w:r w:rsidRPr="00665039">
        <w:rPr>
          <w:i/>
          <w:spacing w:val="29"/>
          <w:sz w:val="20"/>
          <w:szCs w:val="20"/>
        </w:rPr>
        <w:t xml:space="preserve"> </w:t>
      </w:r>
      <w:r w:rsidRPr="00665039">
        <w:rPr>
          <w:i/>
          <w:sz w:val="20"/>
          <w:szCs w:val="20"/>
        </w:rPr>
        <w:t>a</w:t>
      </w:r>
      <w:r w:rsidRPr="00665039">
        <w:rPr>
          <w:i/>
          <w:spacing w:val="31"/>
          <w:sz w:val="20"/>
          <w:szCs w:val="20"/>
        </w:rPr>
        <w:t xml:space="preserve"> </w:t>
      </w:r>
      <w:r w:rsidRPr="00665039">
        <w:rPr>
          <w:i/>
          <w:sz w:val="20"/>
          <w:szCs w:val="20"/>
        </w:rPr>
        <w:t>public</w:t>
      </w:r>
      <w:r w:rsidRPr="00665039">
        <w:rPr>
          <w:i/>
          <w:spacing w:val="30"/>
          <w:sz w:val="20"/>
          <w:szCs w:val="20"/>
        </w:rPr>
        <w:t xml:space="preserve"> </w:t>
      </w:r>
      <w:r w:rsidRPr="00665039">
        <w:rPr>
          <w:i/>
          <w:sz w:val="20"/>
          <w:szCs w:val="20"/>
        </w:rPr>
        <w:t>service</w:t>
      </w:r>
      <w:r w:rsidRPr="00665039">
        <w:rPr>
          <w:i/>
          <w:spacing w:val="29"/>
          <w:sz w:val="20"/>
          <w:szCs w:val="20"/>
        </w:rPr>
        <w:t xml:space="preserve"> </w:t>
      </w:r>
      <w:r w:rsidRPr="00665039">
        <w:rPr>
          <w:i/>
          <w:sz w:val="20"/>
          <w:szCs w:val="20"/>
        </w:rPr>
        <w:t>and</w:t>
      </w:r>
      <w:r w:rsidRPr="00665039">
        <w:rPr>
          <w:i/>
          <w:spacing w:val="31"/>
          <w:sz w:val="20"/>
          <w:szCs w:val="20"/>
        </w:rPr>
        <w:t xml:space="preserve"> </w:t>
      </w:r>
      <w:r w:rsidRPr="00665039">
        <w:rPr>
          <w:i/>
          <w:sz w:val="20"/>
          <w:szCs w:val="20"/>
        </w:rPr>
        <w:t>should</w:t>
      </w:r>
      <w:r w:rsidRPr="00665039">
        <w:rPr>
          <w:i/>
          <w:spacing w:val="31"/>
          <w:sz w:val="20"/>
          <w:szCs w:val="20"/>
        </w:rPr>
        <w:t xml:space="preserve"> </w:t>
      </w:r>
      <w:r w:rsidRPr="00665039">
        <w:rPr>
          <w:i/>
          <w:sz w:val="20"/>
          <w:szCs w:val="20"/>
        </w:rPr>
        <w:t>not</w:t>
      </w:r>
      <w:r w:rsidRPr="00665039">
        <w:rPr>
          <w:i/>
          <w:spacing w:val="30"/>
          <w:sz w:val="20"/>
          <w:szCs w:val="20"/>
        </w:rPr>
        <w:t xml:space="preserve"> </w:t>
      </w:r>
      <w:r w:rsidRPr="00665039">
        <w:rPr>
          <w:i/>
          <w:sz w:val="20"/>
          <w:szCs w:val="20"/>
        </w:rPr>
        <w:t>be</w:t>
      </w:r>
      <w:r w:rsidRPr="00665039">
        <w:rPr>
          <w:i/>
          <w:spacing w:val="29"/>
          <w:sz w:val="20"/>
          <w:szCs w:val="20"/>
        </w:rPr>
        <w:t xml:space="preserve"> </w:t>
      </w:r>
      <w:r w:rsidRPr="00665039">
        <w:rPr>
          <w:i/>
          <w:sz w:val="20"/>
          <w:szCs w:val="20"/>
        </w:rPr>
        <w:t>construed</w:t>
      </w:r>
      <w:r w:rsidRPr="00665039">
        <w:rPr>
          <w:i/>
          <w:spacing w:val="26"/>
          <w:w w:val="102"/>
          <w:sz w:val="20"/>
          <w:szCs w:val="20"/>
        </w:rPr>
        <w:t xml:space="preserve"> </w:t>
      </w:r>
      <w:r w:rsidRPr="00665039">
        <w:rPr>
          <w:i/>
          <w:sz w:val="20"/>
          <w:szCs w:val="20"/>
        </w:rPr>
        <w:t>as</w:t>
      </w:r>
      <w:r w:rsidRPr="00665039">
        <w:rPr>
          <w:i/>
          <w:spacing w:val="22"/>
          <w:sz w:val="20"/>
          <w:szCs w:val="20"/>
        </w:rPr>
        <w:t xml:space="preserve"> </w:t>
      </w:r>
      <w:r w:rsidRPr="00665039">
        <w:rPr>
          <w:i/>
          <w:sz w:val="20"/>
          <w:szCs w:val="20"/>
        </w:rPr>
        <w:t>legal</w:t>
      </w:r>
      <w:r w:rsidRPr="00665039">
        <w:rPr>
          <w:i/>
          <w:spacing w:val="22"/>
          <w:sz w:val="20"/>
          <w:szCs w:val="20"/>
        </w:rPr>
        <w:t xml:space="preserve"> </w:t>
      </w:r>
      <w:r w:rsidRPr="00665039">
        <w:rPr>
          <w:i/>
          <w:sz w:val="20"/>
          <w:szCs w:val="20"/>
        </w:rPr>
        <w:t>advice</w:t>
      </w:r>
      <w:r w:rsidRPr="00665039">
        <w:rPr>
          <w:i/>
          <w:spacing w:val="22"/>
          <w:sz w:val="20"/>
          <w:szCs w:val="20"/>
        </w:rPr>
        <w:t xml:space="preserve"> </w:t>
      </w:r>
      <w:r w:rsidRPr="00665039">
        <w:rPr>
          <w:i/>
          <w:sz w:val="20"/>
          <w:szCs w:val="20"/>
        </w:rPr>
        <w:t>for</w:t>
      </w:r>
      <w:r w:rsidRPr="00665039">
        <w:rPr>
          <w:i/>
          <w:spacing w:val="23"/>
          <w:sz w:val="20"/>
          <w:szCs w:val="20"/>
        </w:rPr>
        <w:t xml:space="preserve"> </w:t>
      </w:r>
      <w:r w:rsidRPr="00665039">
        <w:rPr>
          <w:i/>
          <w:sz w:val="20"/>
          <w:szCs w:val="20"/>
        </w:rPr>
        <w:t>any</w:t>
      </w:r>
      <w:r w:rsidRPr="00665039">
        <w:rPr>
          <w:i/>
          <w:spacing w:val="22"/>
          <w:sz w:val="20"/>
          <w:szCs w:val="20"/>
        </w:rPr>
        <w:t xml:space="preserve"> </w:t>
      </w:r>
      <w:r w:rsidRPr="00665039">
        <w:rPr>
          <w:i/>
          <w:sz w:val="20"/>
          <w:szCs w:val="20"/>
        </w:rPr>
        <w:t>particular</w:t>
      </w:r>
      <w:r w:rsidRPr="00665039">
        <w:rPr>
          <w:i/>
          <w:spacing w:val="23"/>
          <w:sz w:val="20"/>
          <w:szCs w:val="20"/>
        </w:rPr>
        <w:t xml:space="preserve"> </w:t>
      </w:r>
      <w:r w:rsidRPr="00665039">
        <w:rPr>
          <w:i/>
          <w:sz w:val="20"/>
          <w:szCs w:val="20"/>
        </w:rPr>
        <w:t>facts</w:t>
      </w:r>
      <w:r w:rsidRPr="00665039">
        <w:rPr>
          <w:i/>
          <w:spacing w:val="23"/>
          <w:sz w:val="20"/>
          <w:szCs w:val="20"/>
        </w:rPr>
        <w:t xml:space="preserve"> </w:t>
      </w:r>
      <w:r w:rsidRPr="00665039">
        <w:rPr>
          <w:i/>
          <w:sz w:val="20"/>
          <w:szCs w:val="20"/>
        </w:rPr>
        <w:t>or</w:t>
      </w:r>
      <w:r w:rsidRPr="00665039">
        <w:rPr>
          <w:i/>
          <w:spacing w:val="22"/>
          <w:sz w:val="20"/>
          <w:szCs w:val="20"/>
        </w:rPr>
        <w:t xml:space="preserve"> </w:t>
      </w:r>
      <w:r w:rsidRPr="00665039">
        <w:rPr>
          <w:i/>
          <w:sz w:val="20"/>
          <w:szCs w:val="20"/>
        </w:rPr>
        <w:t>circumstances.</w:t>
      </w:r>
      <w:bookmarkStart w:id="0" w:name="_GoBack"/>
      <w:bookmarkEnd w:id="0"/>
    </w:p>
    <w:sectPr w:rsidR="00FC78E7" w:rsidRPr="00665039">
      <w:type w:val="continuous"/>
      <w:pgSz w:w="12240" w:h="15840"/>
      <w:pgMar w:top="1400" w:right="1120" w:bottom="1180" w:left="13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343D0B" w14:textId="77777777" w:rsidR="007A6141" w:rsidRDefault="007A6141">
      <w:r>
        <w:separator/>
      </w:r>
    </w:p>
  </w:endnote>
  <w:endnote w:type="continuationSeparator" w:id="0">
    <w:p w14:paraId="46E8277A" w14:textId="77777777" w:rsidR="007A6141" w:rsidRDefault="007A6141">
      <w:r>
        <w:continuationSeparator/>
      </w:r>
    </w:p>
  </w:endnote>
  <w:endnote w:type="continuationNotice" w:id="1">
    <w:p w14:paraId="4037BBC8" w14:textId="77777777" w:rsidR="007A6141" w:rsidRDefault="007A6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D58B3" w14:textId="77777777" w:rsidR="007A6141" w:rsidRDefault="007A6141">
      <w:r>
        <w:separator/>
      </w:r>
    </w:p>
  </w:footnote>
  <w:footnote w:type="continuationSeparator" w:id="0">
    <w:p w14:paraId="2D3E41C5" w14:textId="77777777" w:rsidR="007A6141" w:rsidRDefault="007A6141">
      <w:r>
        <w:continuationSeparator/>
      </w:r>
    </w:p>
  </w:footnote>
  <w:footnote w:type="continuationNotice" w:id="1">
    <w:p w14:paraId="3CE3A5B0" w14:textId="77777777" w:rsidR="007A6141" w:rsidRDefault="007A614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D0265"/>
    <w:multiLevelType w:val="multilevel"/>
    <w:tmpl w:val="FFFC06E0"/>
    <w:lvl w:ilvl="0">
      <w:start w:val="3"/>
      <w:numFmt w:val="decimal"/>
      <w:lvlText w:val="%1"/>
      <w:lvlJc w:val="left"/>
      <w:pPr>
        <w:ind w:left="1990" w:hanging="900"/>
        <w:jc w:val="left"/>
      </w:pPr>
      <w:rPr>
        <w:rFonts w:hint="default"/>
      </w:rPr>
    </w:lvl>
    <w:lvl w:ilvl="1">
      <w:start w:val="5"/>
      <w:numFmt w:val="decimal"/>
      <w:lvlText w:val="%1.%2"/>
      <w:lvlJc w:val="left"/>
      <w:pPr>
        <w:ind w:left="1990" w:hanging="900"/>
        <w:jc w:val="left"/>
      </w:pPr>
      <w:rPr>
        <w:rFonts w:hint="default"/>
      </w:rPr>
    </w:lvl>
    <w:lvl w:ilvl="2">
      <w:start w:val="1"/>
      <w:numFmt w:val="lowerLetter"/>
      <w:lvlText w:val="%1.%2.%3"/>
      <w:lvlJc w:val="left"/>
      <w:pPr>
        <w:ind w:left="1990" w:hanging="900"/>
        <w:jc w:val="left"/>
      </w:pPr>
      <w:rPr>
        <w:rFonts w:hint="default"/>
      </w:rPr>
    </w:lvl>
    <w:lvl w:ilvl="3">
      <w:start w:val="1"/>
      <w:numFmt w:val="decimal"/>
      <w:lvlText w:val="%1.%2.%3.%4"/>
      <w:lvlJc w:val="left"/>
      <w:pPr>
        <w:ind w:left="1990" w:hanging="900"/>
        <w:jc w:val="left"/>
      </w:pPr>
      <w:rPr>
        <w:rFonts w:ascii="Century Schoolbook" w:eastAsia="Century Schoolbook" w:hAnsi="Century Schoolbook" w:hint="default"/>
        <w:b/>
        <w:bCs/>
        <w:spacing w:val="2"/>
        <w:w w:val="102"/>
        <w:sz w:val="21"/>
        <w:szCs w:val="21"/>
      </w:rPr>
    </w:lvl>
    <w:lvl w:ilvl="4">
      <w:start w:val="1"/>
      <w:numFmt w:val="bullet"/>
      <w:lvlText w:val="•"/>
      <w:lvlJc w:val="left"/>
      <w:pPr>
        <w:ind w:left="5106" w:hanging="900"/>
      </w:pPr>
      <w:rPr>
        <w:rFonts w:hint="default"/>
      </w:rPr>
    </w:lvl>
    <w:lvl w:ilvl="5">
      <w:start w:val="1"/>
      <w:numFmt w:val="bullet"/>
      <w:lvlText w:val="•"/>
      <w:lvlJc w:val="left"/>
      <w:pPr>
        <w:ind w:left="5885" w:hanging="900"/>
      </w:pPr>
      <w:rPr>
        <w:rFonts w:hint="default"/>
      </w:rPr>
    </w:lvl>
    <w:lvl w:ilvl="6">
      <w:start w:val="1"/>
      <w:numFmt w:val="bullet"/>
      <w:lvlText w:val="•"/>
      <w:lvlJc w:val="left"/>
      <w:pPr>
        <w:ind w:left="6664" w:hanging="900"/>
      </w:pPr>
      <w:rPr>
        <w:rFonts w:hint="default"/>
      </w:rPr>
    </w:lvl>
    <w:lvl w:ilvl="7">
      <w:start w:val="1"/>
      <w:numFmt w:val="bullet"/>
      <w:lvlText w:val="•"/>
      <w:lvlJc w:val="left"/>
      <w:pPr>
        <w:ind w:left="7443" w:hanging="900"/>
      </w:pPr>
      <w:rPr>
        <w:rFonts w:hint="default"/>
      </w:rPr>
    </w:lvl>
    <w:lvl w:ilvl="8">
      <w:start w:val="1"/>
      <w:numFmt w:val="bullet"/>
      <w:lvlText w:val="•"/>
      <w:lvlJc w:val="left"/>
      <w:pPr>
        <w:ind w:left="8222" w:hanging="900"/>
      </w:pPr>
      <w:rPr>
        <w:rFonts w:hint="default"/>
      </w:rPr>
    </w:lvl>
  </w:abstractNum>
  <w:abstractNum w:abstractNumId="1" w15:restartNumberingAfterBreak="0">
    <w:nsid w:val="58F73F8F"/>
    <w:multiLevelType w:val="multilevel"/>
    <w:tmpl w:val="FD58AB5C"/>
    <w:lvl w:ilvl="0">
      <w:start w:val="1"/>
      <w:numFmt w:val="decimal"/>
      <w:lvlText w:val="%1"/>
      <w:lvlJc w:val="left"/>
      <w:pPr>
        <w:ind w:left="460" w:hanging="360"/>
        <w:jc w:val="left"/>
      </w:pPr>
      <w:rPr>
        <w:rFonts w:ascii="Century Schoolbook" w:eastAsia="Century Schoolbook" w:hAnsi="Century Schoolbook" w:hint="default"/>
        <w:b/>
        <w:bCs/>
        <w:w w:val="102"/>
        <w:sz w:val="21"/>
        <w:szCs w:val="21"/>
      </w:rPr>
    </w:lvl>
    <w:lvl w:ilvl="1">
      <w:start w:val="1"/>
      <w:numFmt w:val="decimal"/>
      <w:lvlText w:val="%1.%2"/>
      <w:lvlJc w:val="left"/>
      <w:pPr>
        <w:ind w:left="647" w:hanging="547"/>
        <w:jc w:val="left"/>
      </w:pPr>
      <w:rPr>
        <w:rFonts w:ascii="Century Schoolbook" w:eastAsia="Century Schoolbook" w:hAnsi="Century Schoolbook" w:hint="default"/>
        <w:b/>
        <w:bCs/>
        <w:spacing w:val="2"/>
        <w:w w:val="102"/>
        <w:sz w:val="21"/>
        <w:szCs w:val="21"/>
      </w:rPr>
    </w:lvl>
    <w:lvl w:ilvl="2">
      <w:start w:val="1"/>
      <w:numFmt w:val="bullet"/>
      <w:lvlText w:val="•"/>
      <w:lvlJc w:val="left"/>
      <w:pPr>
        <w:ind w:left="647" w:hanging="547"/>
      </w:pPr>
      <w:rPr>
        <w:rFonts w:hint="default"/>
      </w:rPr>
    </w:lvl>
    <w:lvl w:ilvl="3">
      <w:start w:val="1"/>
      <w:numFmt w:val="bullet"/>
      <w:lvlText w:val="•"/>
      <w:lvlJc w:val="left"/>
      <w:pPr>
        <w:ind w:left="920" w:hanging="547"/>
      </w:pPr>
      <w:rPr>
        <w:rFonts w:hint="default"/>
      </w:rPr>
    </w:lvl>
    <w:lvl w:ilvl="4">
      <w:start w:val="1"/>
      <w:numFmt w:val="bullet"/>
      <w:lvlText w:val="•"/>
      <w:lvlJc w:val="left"/>
      <w:pPr>
        <w:ind w:left="2186" w:hanging="547"/>
      </w:pPr>
      <w:rPr>
        <w:rFonts w:hint="default"/>
      </w:rPr>
    </w:lvl>
    <w:lvl w:ilvl="5">
      <w:start w:val="1"/>
      <w:numFmt w:val="bullet"/>
      <w:lvlText w:val="•"/>
      <w:lvlJc w:val="left"/>
      <w:pPr>
        <w:ind w:left="3452" w:hanging="547"/>
      </w:pPr>
      <w:rPr>
        <w:rFonts w:hint="default"/>
      </w:rPr>
    </w:lvl>
    <w:lvl w:ilvl="6">
      <w:start w:val="1"/>
      <w:numFmt w:val="bullet"/>
      <w:lvlText w:val="•"/>
      <w:lvlJc w:val="left"/>
      <w:pPr>
        <w:ind w:left="4717" w:hanging="547"/>
      </w:pPr>
      <w:rPr>
        <w:rFonts w:hint="default"/>
      </w:rPr>
    </w:lvl>
    <w:lvl w:ilvl="7">
      <w:start w:val="1"/>
      <w:numFmt w:val="bullet"/>
      <w:lvlText w:val="•"/>
      <w:lvlJc w:val="left"/>
      <w:pPr>
        <w:ind w:left="5983" w:hanging="547"/>
      </w:pPr>
      <w:rPr>
        <w:rFonts w:hint="default"/>
      </w:rPr>
    </w:lvl>
    <w:lvl w:ilvl="8">
      <w:start w:val="1"/>
      <w:numFmt w:val="bullet"/>
      <w:lvlText w:val="•"/>
      <w:lvlJc w:val="left"/>
      <w:pPr>
        <w:ind w:left="7248" w:hanging="547"/>
      </w:pPr>
      <w:rPr>
        <w:rFonts w:hint="default"/>
      </w:rPr>
    </w:lvl>
  </w:abstractNum>
  <w:abstractNum w:abstractNumId="2" w15:restartNumberingAfterBreak="0">
    <w:nsid w:val="70292E3B"/>
    <w:multiLevelType w:val="multilevel"/>
    <w:tmpl w:val="8E7A8A5A"/>
    <w:lvl w:ilvl="0">
      <w:start w:val="3"/>
      <w:numFmt w:val="decimal"/>
      <w:lvlText w:val="%1"/>
      <w:lvlJc w:val="left"/>
      <w:pPr>
        <w:ind w:left="1990" w:hanging="900"/>
        <w:jc w:val="left"/>
      </w:pPr>
      <w:rPr>
        <w:rFonts w:hint="default"/>
      </w:rPr>
    </w:lvl>
    <w:lvl w:ilvl="1">
      <w:start w:val="5"/>
      <w:numFmt w:val="decimal"/>
      <w:lvlText w:val="%1.%2"/>
      <w:lvlJc w:val="left"/>
      <w:pPr>
        <w:ind w:left="1990" w:hanging="900"/>
        <w:jc w:val="left"/>
      </w:pPr>
      <w:rPr>
        <w:rFonts w:hint="default"/>
      </w:rPr>
    </w:lvl>
    <w:lvl w:ilvl="2">
      <w:start w:val="2"/>
      <w:numFmt w:val="lowerLetter"/>
      <w:lvlText w:val="%1.%2.%3"/>
      <w:lvlJc w:val="left"/>
      <w:pPr>
        <w:ind w:left="1990" w:hanging="900"/>
        <w:jc w:val="left"/>
      </w:pPr>
      <w:rPr>
        <w:rFonts w:hint="default"/>
      </w:rPr>
    </w:lvl>
    <w:lvl w:ilvl="3">
      <w:start w:val="1"/>
      <w:numFmt w:val="decimal"/>
      <w:lvlText w:val="%1.%2.%3.%4"/>
      <w:lvlJc w:val="left"/>
      <w:pPr>
        <w:ind w:left="1990" w:hanging="900"/>
        <w:jc w:val="left"/>
      </w:pPr>
      <w:rPr>
        <w:rFonts w:ascii="Century Schoolbook" w:eastAsia="Century Schoolbook" w:hAnsi="Century Schoolbook" w:hint="default"/>
        <w:b/>
        <w:bCs/>
        <w:spacing w:val="2"/>
        <w:w w:val="102"/>
        <w:sz w:val="21"/>
        <w:szCs w:val="21"/>
      </w:rPr>
    </w:lvl>
    <w:lvl w:ilvl="4">
      <w:start w:val="1"/>
      <w:numFmt w:val="bullet"/>
      <w:lvlText w:val="•"/>
      <w:lvlJc w:val="left"/>
      <w:pPr>
        <w:ind w:left="5106" w:hanging="900"/>
      </w:pPr>
      <w:rPr>
        <w:rFonts w:hint="default"/>
      </w:rPr>
    </w:lvl>
    <w:lvl w:ilvl="5">
      <w:start w:val="1"/>
      <w:numFmt w:val="bullet"/>
      <w:lvlText w:val="•"/>
      <w:lvlJc w:val="left"/>
      <w:pPr>
        <w:ind w:left="5885" w:hanging="900"/>
      </w:pPr>
      <w:rPr>
        <w:rFonts w:hint="default"/>
      </w:rPr>
    </w:lvl>
    <w:lvl w:ilvl="6">
      <w:start w:val="1"/>
      <w:numFmt w:val="bullet"/>
      <w:lvlText w:val="•"/>
      <w:lvlJc w:val="left"/>
      <w:pPr>
        <w:ind w:left="6664" w:hanging="900"/>
      </w:pPr>
      <w:rPr>
        <w:rFonts w:hint="default"/>
      </w:rPr>
    </w:lvl>
    <w:lvl w:ilvl="7">
      <w:start w:val="1"/>
      <w:numFmt w:val="bullet"/>
      <w:lvlText w:val="•"/>
      <w:lvlJc w:val="left"/>
      <w:pPr>
        <w:ind w:left="7443" w:hanging="900"/>
      </w:pPr>
      <w:rPr>
        <w:rFonts w:hint="default"/>
      </w:rPr>
    </w:lvl>
    <w:lvl w:ilvl="8">
      <w:start w:val="1"/>
      <w:numFmt w:val="bullet"/>
      <w:lvlText w:val="•"/>
      <w:lvlJc w:val="left"/>
      <w:pPr>
        <w:ind w:left="8222" w:hanging="900"/>
      </w:pPr>
      <w:rPr>
        <w:rFonts w:hint="default"/>
      </w:rPr>
    </w:lvl>
  </w:abstractNum>
  <w:abstractNum w:abstractNumId="3" w15:restartNumberingAfterBreak="0">
    <w:nsid w:val="7263035C"/>
    <w:multiLevelType w:val="multilevel"/>
    <w:tmpl w:val="1D7430E6"/>
    <w:lvl w:ilvl="0">
      <w:start w:val="3"/>
      <w:numFmt w:val="decimal"/>
      <w:lvlText w:val="%1"/>
      <w:lvlJc w:val="left"/>
      <w:pPr>
        <w:ind w:left="1990" w:hanging="900"/>
        <w:jc w:val="left"/>
      </w:pPr>
      <w:rPr>
        <w:rFonts w:hint="default"/>
      </w:rPr>
    </w:lvl>
    <w:lvl w:ilvl="1">
      <w:start w:val="5"/>
      <w:numFmt w:val="decimal"/>
      <w:lvlText w:val="%1.%2"/>
      <w:lvlJc w:val="left"/>
      <w:pPr>
        <w:ind w:left="1990" w:hanging="900"/>
        <w:jc w:val="left"/>
      </w:pPr>
      <w:rPr>
        <w:rFonts w:hint="default"/>
      </w:rPr>
    </w:lvl>
    <w:lvl w:ilvl="2">
      <w:start w:val="3"/>
      <w:numFmt w:val="lowerLetter"/>
      <w:lvlText w:val="%1.%2.%3"/>
      <w:lvlJc w:val="left"/>
      <w:pPr>
        <w:ind w:left="1990" w:hanging="900"/>
        <w:jc w:val="left"/>
      </w:pPr>
      <w:rPr>
        <w:rFonts w:hint="default"/>
      </w:rPr>
    </w:lvl>
    <w:lvl w:ilvl="3">
      <w:start w:val="1"/>
      <w:numFmt w:val="decimal"/>
      <w:lvlText w:val="%1.%2.%3.%4"/>
      <w:lvlJc w:val="left"/>
      <w:pPr>
        <w:ind w:left="1990" w:hanging="900"/>
        <w:jc w:val="left"/>
      </w:pPr>
      <w:rPr>
        <w:rFonts w:ascii="Century Schoolbook" w:eastAsia="Century Schoolbook" w:hAnsi="Century Schoolbook" w:hint="default"/>
        <w:b/>
        <w:bCs/>
        <w:spacing w:val="2"/>
        <w:w w:val="102"/>
        <w:sz w:val="21"/>
        <w:szCs w:val="21"/>
      </w:rPr>
    </w:lvl>
    <w:lvl w:ilvl="4">
      <w:start w:val="1"/>
      <w:numFmt w:val="bullet"/>
      <w:lvlText w:val="•"/>
      <w:lvlJc w:val="left"/>
      <w:pPr>
        <w:ind w:left="5106" w:hanging="900"/>
      </w:pPr>
      <w:rPr>
        <w:rFonts w:hint="default"/>
      </w:rPr>
    </w:lvl>
    <w:lvl w:ilvl="5">
      <w:start w:val="1"/>
      <w:numFmt w:val="bullet"/>
      <w:lvlText w:val="•"/>
      <w:lvlJc w:val="left"/>
      <w:pPr>
        <w:ind w:left="5885" w:hanging="900"/>
      </w:pPr>
      <w:rPr>
        <w:rFonts w:hint="default"/>
      </w:rPr>
    </w:lvl>
    <w:lvl w:ilvl="6">
      <w:start w:val="1"/>
      <w:numFmt w:val="bullet"/>
      <w:lvlText w:val="•"/>
      <w:lvlJc w:val="left"/>
      <w:pPr>
        <w:ind w:left="6664" w:hanging="900"/>
      </w:pPr>
      <w:rPr>
        <w:rFonts w:hint="default"/>
      </w:rPr>
    </w:lvl>
    <w:lvl w:ilvl="7">
      <w:start w:val="1"/>
      <w:numFmt w:val="bullet"/>
      <w:lvlText w:val="•"/>
      <w:lvlJc w:val="left"/>
      <w:pPr>
        <w:ind w:left="7443" w:hanging="900"/>
      </w:pPr>
      <w:rPr>
        <w:rFonts w:hint="default"/>
      </w:rPr>
    </w:lvl>
    <w:lvl w:ilvl="8">
      <w:start w:val="1"/>
      <w:numFmt w:val="bullet"/>
      <w:lvlText w:val="•"/>
      <w:lvlJc w:val="left"/>
      <w:pPr>
        <w:ind w:left="8222" w:hanging="9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8E7"/>
    <w:rsid w:val="00065F7D"/>
    <w:rsid w:val="001348D9"/>
    <w:rsid w:val="0017593E"/>
    <w:rsid w:val="002449C9"/>
    <w:rsid w:val="00283355"/>
    <w:rsid w:val="002E5E69"/>
    <w:rsid w:val="00542DA6"/>
    <w:rsid w:val="00657151"/>
    <w:rsid w:val="00665039"/>
    <w:rsid w:val="00676D17"/>
    <w:rsid w:val="006F3267"/>
    <w:rsid w:val="007011D2"/>
    <w:rsid w:val="007A6141"/>
    <w:rsid w:val="007F6AF9"/>
    <w:rsid w:val="00831D35"/>
    <w:rsid w:val="009039B3"/>
    <w:rsid w:val="00A13121"/>
    <w:rsid w:val="00AD2B1B"/>
    <w:rsid w:val="00AF3D52"/>
    <w:rsid w:val="00B425DF"/>
    <w:rsid w:val="00BB4704"/>
    <w:rsid w:val="00C157B6"/>
    <w:rsid w:val="00D05ABD"/>
    <w:rsid w:val="00D164FD"/>
    <w:rsid w:val="00F93064"/>
    <w:rsid w:val="00FC78E7"/>
    <w:rsid w:val="00FD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BC1086"/>
  <w15:docId w15:val="{1847446C-1061-4E5F-950D-147D0882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70"/>
      <w:ind w:left="460" w:hanging="360"/>
      <w:outlineLvl w:val="0"/>
    </w:pPr>
    <w:rPr>
      <w:rFonts w:ascii="Century Schoolbook" w:eastAsia="Century Schoolbook" w:hAnsi="Century Schoolbook"/>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47"/>
    </w:pPr>
    <w:rPr>
      <w:rFonts w:ascii="Century Schoolbook" w:eastAsia="Century Schoolbook" w:hAnsi="Century Schoolbook"/>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6AF9"/>
    <w:pPr>
      <w:tabs>
        <w:tab w:val="center" w:pos="4680"/>
        <w:tab w:val="right" w:pos="9360"/>
      </w:tabs>
    </w:pPr>
  </w:style>
  <w:style w:type="character" w:customStyle="1" w:styleId="HeaderChar">
    <w:name w:val="Header Char"/>
    <w:basedOn w:val="DefaultParagraphFont"/>
    <w:link w:val="Header"/>
    <w:uiPriority w:val="99"/>
    <w:rsid w:val="007F6AF9"/>
  </w:style>
  <w:style w:type="paragraph" w:styleId="Footer">
    <w:name w:val="footer"/>
    <w:basedOn w:val="Normal"/>
    <w:link w:val="FooterChar"/>
    <w:uiPriority w:val="99"/>
    <w:unhideWhenUsed/>
    <w:rsid w:val="007F6AF9"/>
    <w:pPr>
      <w:tabs>
        <w:tab w:val="center" w:pos="4680"/>
        <w:tab w:val="right" w:pos="9360"/>
      </w:tabs>
    </w:pPr>
  </w:style>
  <w:style w:type="character" w:customStyle="1" w:styleId="FooterChar">
    <w:name w:val="Footer Char"/>
    <w:basedOn w:val="DefaultParagraphFont"/>
    <w:link w:val="Footer"/>
    <w:uiPriority w:val="99"/>
    <w:rsid w:val="007F6AF9"/>
  </w:style>
  <w:style w:type="paragraph" w:styleId="Revision">
    <w:name w:val="Revision"/>
    <w:hidden/>
    <w:uiPriority w:val="99"/>
    <w:semiHidden/>
    <w:rsid w:val="007F6AF9"/>
    <w:pPr>
      <w:widowControl/>
    </w:pPr>
  </w:style>
  <w:style w:type="paragraph" w:styleId="BalloonText">
    <w:name w:val="Balloon Text"/>
    <w:basedOn w:val="Normal"/>
    <w:link w:val="BalloonTextChar"/>
    <w:uiPriority w:val="99"/>
    <w:semiHidden/>
    <w:unhideWhenUsed/>
    <w:rsid w:val="007F6A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A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Musa</dc:creator>
  <cp:lastModifiedBy>Kyle J. Harms</cp:lastModifiedBy>
  <cp:revision>10</cp:revision>
  <dcterms:created xsi:type="dcterms:W3CDTF">2017-07-25T15:05:00Z</dcterms:created>
  <dcterms:modified xsi:type="dcterms:W3CDTF">2018-01-17T14:02:00Z</dcterms:modified>
</cp:coreProperties>
</file>